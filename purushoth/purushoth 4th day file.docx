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1DFDF" w:themeColor="text2" w:themeTint="33"/>
  <w:body>
    <w:p w14:paraId="2ADBAA27" w14:textId="77777777" w:rsidR="000E44EC" w:rsidRDefault="000E44EC" w:rsidP="000E44EC">
      <w:pPr>
        <w:pStyle w:val="IntenseQuote"/>
        <w:spacing w:line="276" w:lineRule="auto"/>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81B6013" w14:textId="77777777" w:rsidR="000E44EC" w:rsidRDefault="000E44EC" w:rsidP="000E44EC">
      <w:pPr>
        <w:jc w:val="both"/>
        <w:rPr>
          <w:rFonts w:ascii="Times New Roman" w:hAnsi="Times New Roman" w:cs="Times New Roman"/>
          <w:sz w:val="28"/>
          <w:szCs w:val="28"/>
          <w:lang w:val="en-US"/>
        </w:rPr>
      </w:pPr>
      <w:r w:rsidRPr="000E44EC">
        <w:rPr>
          <w:rFonts w:ascii="Times New Roman" w:hAnsi="Times New Roman" w:cs="Times New Roman"/>
          <w:b/>
          <w:outline/>
          <w:color w:val="9B2D1F"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To make your document look professionally produced, </w:t>
      </w:r>
      <w:r>
        <w:rPr>
          <w:rFonts w:ascii="Times New Roman" w:hAnsi="Times New Roman" w:cs="Times New Roman"/>
          <w:b/>
          <w:outline/>
          <w:color w:val="9B2D1F"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Word</w:t>
      </w:r>
      <w:r w:rsidRPr="000E44EC">
        <w:rPr>
          <w:rFonts w:ascii="Times New Roman" w:hAnsi="Times New Roman" w:cs="Times New Roman"/>
          <w:b/>
          <w:outline/>
          <w:color w:val="9B2D1F" w:themeColor="accent2"/>
          <w:sz w:val="28"/>
          <w:szCs w:val="28"/>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provides header, footer, cover page, and text box designs that complement each other. For example, you can add a matching cover page, header, and sidebar. Click Insert and then choose the elements you want from the different galleries.</w:t>
      </w:r>
    </w:p>
    <w:p w14:paraId="5D41A4CC" w14:textId="77777777" w:rsidR="000E44EC" w:rsidRPr="000E44EC" w:rsidRDefault="000E44EC" w:rsidP="000E44EC">
      <w:pPr>
        <w:jc w:val="both"/>
        <w:rPr>
          <w:rFonts w:ascii="Times New Roman" w:hAnsi="Times New Roman" w:cs="Times New Roman"/>
          <w:color w:val="FF0000"/>
          <w:sz w:val="28"/>
          <w:szCs w:val="28"/>
          <w:lang w:val="en-US"/>
        </w:rPr>
      </w:pPr>
      <w:r w:rsidRPr="000E44EC">
        <w:rPr>
          <w:rFonts w:ascii="Times New Roman" w:hAnsi="Times New Roman" w:cs="Times New Roman"/>
          <w:sz w:val="28"/>
          <w:szCs w:val="28"/>
          <w:highlight w:val="yellow"/>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A5C1587" w14:textId="77777777" w:rsidR="000E44EC" w:rsidRPr="000E44EC" w:rsidRDefault="000E44EC" w:rsidP="000E44EC">
      <w:pPr>
        <w:pStyle w:val="ListParagraph"/>
        <w:numPr>
          <w:ilvl w:val="0"/>
          <w:numId w:val="1"/>
        </w:numPr>
        <w:jc w:val="both"/>
        <w:rPr>
          <w:rFonts w:ascii="Times New Roman" w:hAnsi="Times New Roman" w:cs="Times New Roman"/>
          <w:sz w:val="28"/>
          <w:szCs w:val="28"/>
          <w:lang w:val="en-US"/>
        </w:rPr>
      </w:pPr>
      <w:r w:rsidRPr="000E44EC">
        <w:rPr>
          <w:rFonts w:ascii="Times New Roman" w:hAnsi="Times New Roman" w:cs="Times New Roman"/>
          <w:color w:val="7B6A4D" w:themeColor="accent3" w:themeShade="BF"/>
          <w:sz w:val="28"/>
          <w:szCs w:val="28"/>
          <w:lang w:val="en-US"/>
        </w:rPr>
        <w:t xml:space="preserve">Save time in </w:t>
      </w:r>
      <w:r>
        <w:rPr>
          <w:rFonts w:ascii="Times New Roman" w:hAnsi="Times New Roman" w:cs="Times New Roman"/>
          <w:color w:val="7B6A4D" w:themeColor="accent3" w:themeShade="BF"/>
          <w:sz w:val="28"/>
          <w:szCs w:val="28"/>
          <w:lang w:val="en-US"/>
        </w:rPr>
        <w:t>Word</w:t>
      </w:r>
      <w:r w:rsidRPr="000E44EC">
        <w:rPr>
          <w:rFonts w:ascii="Times New Roman" w:hAnsi="Times New Roman" w:cs="Times New Roman"/>
          <w:color w:val="7B6A4D" w:themeColor="accent3" w:themeShade="BF"/>
          <w:sz w:val="28"/>
          <w:szCs w:val="28"/>
          <w:lang w:val="en-US"/>
        </w:rPr>
        <w:t xml:space="preserve"> with new buttons that show up where you need them. To change the way a picture </w:t>
      </w:r>
      <w:r w:rsidRPr="000E44EC">
        <w:rPr>
          <w:rFonts w:ascii="Times New Roman" w:hAnsi="Times New Roman" w:cs="Times New Roman"/>
          <w:sz w:val="28"/>
          <w:szCs w:val="28"/>
          <w:lang w:val="en-US"/>
        </w:rPr>
        <w:t>fits in your document, click it and a button for layout options appears next to it. When you work on a table, click where you want to add a row or a column, and then click the plus sign.</w:t>
      </w:r>
    </w:p>
    <w:p w14:paraId="79B2B9B3" w14:textId="77777777" w:rsidR="000E44EC" w:rsidRDefault="000E44EC" w:rsidP="000E44E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588B0A2D" w14:textId="77777777" w:rsidR="000E44EC" w:rsidRDefault="000E44EC" w:rsidP="000E44EC">
      <w:pPr>
        <w:jc w:val="both"/>
        <w:rPr>
          <w:rFonts w:ascii="Times New Roman" w:hAnsi="Times New Roman" w:cs="Times New Roman"/>
          <w:sz w:val="28"/>
          <w:szCs w:val="28"/>
          <w:lang w:val="en-US"/>
        </w:rPr>
      </w:pPr>
      <w:r>
        <w:rPr>
          <w:lang w:val="en-US"/>
        </w:rPr>
        <w:t xml:space="preserve"> </w:t>
      </w:r>
    </w:p>
    <w:tbl>
      <w:tblPr>
        <w:tblStyle w:val="GridTable4"/>
        <w:tblW w:w="0" w:type="auto"/>
        <w:tblLook w:val="07A0" w:firstRow="1" w:lastRow="0" w:firstColumn="1" w:lastColumn="1" w:noHBand="1" w:noVBand="1"/>
      </w:tblPr>
      <w:tblGrid>
        <w:gridCol w:w="4508"/>
        <w:gridCol w:w="4508"/>
      </w:tblGrid>
      <w:tr w:rsidR="000E44EC" w14:paraId="7FFA0BE9" w14:textId="77777777" w:rsidTr="000E4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24DD1" w14:textId="77777777" w:rsidR="000E44EC" w:rsidRDefault="000E44EC" w:rsidP="000E44EC">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Helo</w:t>
            </w:r>
            <w:proofErr w:type="spellEnd"/>
          </w:p>
        </w:tc>
        <w:tc>
          <w:tcPr>
            <w:cnfStyle w:val="000100000000" w:firstRow="0" w:lastRow="0" w:firstColumn="0" w:lastColumn="1" w:oddVBand="0" w:evenVBand="0" w:oddHBand="0" w:evenHBand="0" w:firstRowFirstColumn="0" w:firstRowLastColumn="0" w:lastRowFirstColumn="0" w:lastRowLastColumn="0"/>
            <w:tcW w:w="4508" w:type="dxa"/>
          </w:tcPr>
          <w:p w14:paraId="7E403339"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Hi</w:t>
            </w:r>
          </w:p>
        </w:tc>
      </w:tr>
      <w:tr w:rsidR="000E44EC" w14:paraId="4988D6B1" w14:textId="77777777" w:rsidTr="000E44EC">
        <w:tc>
          <w:tcPr>
            <w:cnfStyle w:val="001000000000" w:firstRow="0" w:lastRow="0" w:firstColumn="1" w:lastColumn="0" w:oddVBand="0" w:evenVBand="0" w:oddHBand="0" w:evenHBand="0" w:firstRowFirstColumn="0" w:firstRowLastColumn="0" w:lastRowFirstColumn="0" w:lastRowLastColumn="0"/>
            <w:tcW w:w="4508" w:type="dxa"/>
          </w:tcPr>
          <w:p w14:paraId="36A7F3BD"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Have nice day</w:t>
            </w:r>
          </w:p>
        </w:tc>
        <w:tc>
          <w:tcPr>
            <w:cnfStyle w:val="000100000000" w:firstRow="0" w:lastRow="0" w:firstColumn="0" w:lastColumn="1" w:oddVBand="0" w:evenVBand="0" w:oddHBand="0" w:evenHBand="0" w:firstRowFirstColumn="0" w:firstRowLastColumn="0" w:lastRowFirstColumn="0" w:lastRowLastColumn="0"/>
            <w:tcW w:w="4508" w:type="dxa"/>
          </w:tcPr>
          <w:p w14:paraId="643E6A82"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1234</w:t>
            </w:r>
          </w:p>
        </w:tc>
      </w:tr>
      <w:tr w:rsidR="000E44EC" w14:paraId="2C6425EB" w14:textId="77777777" w:rsidTr="000E44EC">
        <w:tc>
          <w:tcPr>
            <w:cnfStyle w:val="001000000000" w:firstRow="0" w:lastRow="0" w:firstColumn="1" w:lastColumn="0" w:oddVBand="0" w:evenVBand="0" w:oddHBand="0" w:evenHBand="0" w:firstRowFirstColumn="0" w:firstRowLastColumn="0" w:lastRowFirstColumn="0" w:lastRowLastColumn="0"/>
            <w:tcW w:w="4508" w:type="dxa"/>
          </w:tcPr>
          <w:p w14:paraId="21A1197F"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5678</w:t>
            </w:r>
          </w:p>
        </w:tc>
        <w:tc>
          <w:tcPr>
            <w:cnfStyle w:val="000100000000" w:firstRow="0" w:lastRow="0" w:firstColumn="0" w:lastColumn="1" w:oddVBand="0" w:evenVBand="0" w:oddHBand="0" w:evenHBand="0" w:firstRowFirstColumn="0" w:firstRowLastColumn="0" w:lastRowFirstColumn="0" w:lastRowLastColumn="0"/>
            <w:tcW w:w="4508" w:type="dxa"/>
          </w:tcPr>
          <w:p w14:paraId="3C5BE4C5"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900</w:t>
            </w:r>
          </w:p>
        </w:tc>
      </w:tr>
      <w:tr w:rsidR="000E44EC" w14:paraId="695B1822" w14:textId="77777777" w:rsidTr="000E44EC">
        <w:tc>
          <w:tcPr>
            <w:cnfStyle w:val="001000000000" w:firstRow="0" w:lastRow="0" w:firstColumn="1" w:lastColumn="0" w:oddVBand="0" w:evenVBand="0" w:oddHBand="0" w:evenHBand="0" w:firstRowFirstColumn="0" w:firstRowLastColumn="0" w:lastRowFirstColumn="0" w:lastRowLastColumn="0"/>
            <w:tcW w:w="4508" w:type="dxa"/>
          </w:tcPr>
          <w:p w14:paraId="190F85BC"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1234</w:t>
            </w:r>
          </w:p>
        </w:tc>
        <w:tc>
          <w:tcPr>
            <w:cnfStyle w:val="000100000000" w:firstRow="0" w:lastRow="0" w:firstColumn="0" w:lastColumn="1" w:oddVBand="0" w:evenVBand="0" w:oddHBand="0" w:evenHBand="0" w:firstRowFirstColumn="0" w:firstRowLastColumn="0" w:lastRowFirstColumn="0" w:lastRowLastColumn="0"/>
            <w:tcW w:w="4508" w:type="dxa"/>
          </w:tcPr>
          <w:p w14:paraId="038A3D37"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56789</w:t>
            </w:r>
          </w:p>
        </w:tc>
      </w:tr>
      <w:tr w:rsidR="000E44EC" w14:paraId="75D17199" w14:textId="77777777" w:rsidTr="000E44EC">
        <w:tc>
          <w:tcPr>
            <w:cnfStyle w:val="001000000000" w:firstRow="0" w:lastRow="0" w:firstColumn="1" w:lastColumn="0" w:oddVBand="0" w:evenVBand="0" w:oddHBand="0" w:evenHBand="0" w:firstRowFirstColumn="0" w:firstRowLastColumn="0" w:lastRowFirstColumn="0" w:lastRowLastColumn="0"/>
            <w:tcW w:w="4508" w:type="dxa"/>
          </w:tcPr>
          <w:p w14:paraId="66B9B02F"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3456</w:t>
            </w:r>
          </w:p>
        </w:tc>
        <w:tc>
          <w:tcPr>
            <w:cnfStyle w:val="000100000000" w:firstRow="0" w:lastRow="0" w:firstColumn="0" w:lastColumn="1" w:oddVBand="0" w:evenVBand="0" w:oddHBand="0" w:evenHBand="0" w:firstRowFirstColumn="0" w:firstRowLastColumn="0" w:lastRowFirstColumn="0" w:lastRowLastColumn="0"/>
            <w:tcW w:w="4508" w:type="dxa"/>
          </w:tcPr>
          <w:p w14:paraId="7CA8E120" w14:textId="77777777" w:rsidR="000E44EC" w:rsidRDefault="000E44EC" w:rsidP="000E44EC">
            <w:pPr>
              <w:jc w:val="center"/>
              <w:rPr>
                <w:rFonts w:ascii="Times New Roman" w:hAnsi="Times New Roman" w:cs="Times New Roman"/>
                <w:sz w:val="28"/>
                <w:szCs w:val="28"/>
                <w:lang w:val="en-US"/>
              </w:rPr>
            </w:pPr>
            <w:r>
              <w:rPr>
                <w:rFonts w:ascii="Times New Roman" w:hAnsi="Times New Roman" w:cs="Times New Roman"/>
                <w:sz w:val="28"/>
                <w:szCs w:val="28"/>
                <w:lang w:val="en-US"/>
              </w:rPr>
              <w:t>23456</w:t>
            </w:r>
          </w:p>
        </w:tc>
      </w:tr>
    </w:tbl>
    <w:p w14:paraId="7EFFE6DA"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3682D9D9" wp14:editId="54EC371E">
                <wp:simplePos x="0" y="0"/>
                <wp:positionH relativeFrom="column">
                  <wp:posOffset>2200275</wp:posOffset>
                </wp:positionH>
                <wp:positionV relativeFrom="paragraph">
                  <wp:posOffset>874395</wp:posOffset>
                </wp:positionV>
                <wp:extent cx="1219200" cy="1390650"/>
                <wp:effectExtent l="19050" t="19050" r="19050" b="19050"/>
                <wp:wrapNone/>
                <wp:docPr id="2" name="Smiley Face 2"/>
                <wp:cNvGraphicFramePr/>
                <a:graphic xmlns:a="http://schemas.openxmlformats.org/drawingml/2006/main">
                  <a:graphicData uri="http://schemas.microsoft.com/office/word/2010/wordprocessingShape">
                    <wps:wsp>
                      <wps:cNvSpPr/>
                      <wps:spPr>
                        <a:xfrm>
                          <a:off x="0" y="0"/>
                          <a:ext cx="1219200" cy="13906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39D82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173.25pt;margin-top:68.85pt;width:96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" fillcolor="#d34817 [3204]" strokecolor="#68230b [1604]" strokeweight="1.25pt"/>
            </w:pict>
          </mc:Fallback>
        </mc:AlternateContent>
      </w:r>
      <w:r>
        <w:rPr>
          <w:rFonts w:ascii="Times New Roman" w:hAnsi="Times New Roman" w:cs="Times New Roman"/>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A48252B"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CC6B2B7"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050B5936" wp14:editId="1F6A21E5">
            <wp:simplePos x="0" y="0"/>
            <wp:positionH relativeFrom="column">
              <wp:posOffset>3467100</wp:posOffset>
            </wp:positionH>
            <wp:positionV relativeFrom="paragraph">
              <wp:posOffset>321310</wp:posOffset>
            </wp:positionV>
            <wp:extent cx="2496820" cy="14046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6820" cy="1404620"/>
                    </a:xfrm>
                    <a:prstGeom prst="rect">
                      <a:avLst/>
                    </a:prstGeom>
                  </pic:spPr>
                </pic:pic>
              </a:graphicData>
            </a:graphic>
          </wp:anchor>
        </w:drawing>
      </w:r>
      <w:r>
        <w:rPr>
          <w:rFonts w:ascii="Times New Roman" w:hAnsi="Times New Roman" w:cs="Times New Roman"/>
          <w:sz w:val="28"/>
          <w:szCs w:val="28"/>
          <w:lang w:val="en-US"/>
        </w:rPr>
        <w:t xml:space="preserve">Themes and styles also help keep your document coordinated. When you click Design and choose a new Theme, the pictures, charts, and SmartArt graphics </w:t>
      </w:r>
      <w:r>
        <w:rPr>
          <w:rFonts w:ascii="Times New Roman" w:hAnsi="Times New Roman" w:cs="Times New Roman"/>
          <w:sz w:val="28"/>
          <w:szCs w:val="28"/>
          <w:lang w:val="en-US"/>
        </w:rPr>
        <w:lastRenderedPageBreak/>
        <w:t>change to match your new theme. When you apply styles, your headings change to match the new theme.</w:t>
      </w:r>
    </w:p>
    <w:p w14:paraId="6DC31D59"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49DDBC"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39CC5F9F" w14:textId="77777777" w:rsidR="000E44EC" w:rsidRPr="000E44EC" w:rsidRDefault="000E44EC" w:rsidP="000E44EC">
      <w:pPr>
        <w:jc w:val="both"/>
        <w:rPr>
          <w:lang w:val="en-US"/>
        </w:rPr>
      </w:pPr>
      <w:r>
        <w:rPr>
          <w:lang w:val="en-US"/>
        </w:rPr>
        <w:t xml:space="preserve"> </w:t>
      </w:r>
    </w:p>
    <w:p w14:paraId="707D2702"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C4E662D"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B275EF"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77632464"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5A30749" wp14:editId="1A5B6519">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17816FA"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F4220F0" wp14:editId="66F65B25">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163807" w14:textId="77777777" w:rsidR="000E44EC" w:rsidRDefault="000E44EC" w:rsidP="000E44EC">
      <w:pPr>
        <w:jc w:val="both"/>
        <w:rPr>
          <w:rFonts w:ascii="Times New Roman" w:hAnsi="Times New Roman" w:cs="Times New Roman"/>
          <w:sz w:val="28"/>
          <w:szCs w:val="28"/>
          <w:lang w:val="en-US"/>
        </w:rPr>
      </w:pPr>
    </w:p>
    <w:p w14:paraId="5A70621F" w14:textId="77777777" w:rsidR="000E44EC" w:rsidRDefault="000E44EC" w:rsidP="000E44EC">
      <w:pPr>
        <w:jc w:val="both"/>
        <w:rPr>
          <w:rFonts w:ascii="Times New Roman" w:hAnsi="Times New Roman" w:cs="Times New Roman"/>
          <w:sz w:val="28"/>
          <w:szCs w:val="28"/>
          <w:lang w:val="en-US"/>
        </w:rPr>
      </w:pPr>
    </w:p>
    <w:p w14:paraId="24712996" w14:textId="77777777" w:rsidR="000E44EC" w:rsidRDefault="00386D09" w:rsidP="000E44EC">
      <w:pPr>
        <w:jc w:val="both"/>
        <w:rPr>
          <w:rFonts w:ascii="Times New Roman" w:hAnsi="Times New Roman" w:cs="Times New Roman"/>
          <w:sz w:val="28"/>
          <w:szCs w:val="28"/>
          <w:lang w:val="en-US"/>
        </w:rPr>
      </w:pPr>
      <w:r w:rsidRPr="00386D09">
        <w:rPr>
          <w:rFonts w:ascii="Times New Roman" w:hAnsi="Times New Roman" w:cs="Times New Roman"/>
          <w:noProof/>
          <w:sz w:val="28"/>
          <w:szCs w:val="28"/>
          <w:lang w:val="en-US"/>
        </w:rPr>
        <mc:AlternateContent>
          <mc:Choice Requires="wpg">
            <w:drawing>
              <wp:anchor distT="0" distB="0" distL="228600" distR="228600" simplePos="0" relativeHeight="251661312" behindDoc="1" locked="0" layoutInCell="1" allowOverlap="1" wp14:anchorId="141390FB" wp14:editId="4DADAE4C">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D7C3F7" w14:textId="77777777" w:rsidR="00B43217" w:rsidRDefault="00B43217" w:rsidP="00386D09">
                              <w:pPr>
                                <w:rPr>
                                  <w:color w:val="FFFFFF" w:themeColor="background1"/>
                                  <w:lang w:val="en-US"/>
                                </w:rPr>
                              </w:pPr>
                              <w:r>
                                <w:rPr>
                                  <w:color w:val="FFFFFF" w:themeColor="background1"/>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85970B" w14:textId="77777777" w:rsidR="00B43217" w:rsidRDefault="00B43217" w:rsidP="00386D09">
                              <w:pPr>
                                <w:rPr>
                                  <w:color w:val="FFFFFF" w:themeColor="background1"/>
                                  <w:lang w:val="en-US"/>
                                </w:rPr>
                              </w:pPr>
                              <w:r>
                                <w:rPr>
                                  <w:color w:val="FFFFFF" w:themeColor="background1"/>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0089AB" w14:textId="77777777" w:rsidR="00B43217" w:rsidRDefault="00B43217" w:rsidP="00386D09">
                              <w:pPr>
                                <w:rPr>
                                  <w:color w:val="FFFFFF" w:themeColor="background1"/>
                                  <w:lang w:val="en-US"/>
                                </w:rPr>
                              </w:pPr>
                              <w:r>
                                <w:rPr>
                                  <w:color w:val="FFFFFF" w:themeColor="background1"/>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07AE2497" w14:textId="77777777" w:rsidR="00B43217" w:rsidRDefault="00B43217" w:rsidP="00386D09">
                              <w:pPr>
                                <w:rPr>
                                  <w:color w:val="FFFFFF" w:themeColor="background1"/>
                                  <w:lang w:val="en-US"/>
                                </w:rPr>
                              </w:pPr>
                              <w:r>
                                <w:rPr>
                                  <w:color w:val="FFFFFF" w:themeColor="background1"/>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BE6290" w14:textId="77777777" w:rsidR="00B43217" w:rsidRDefault="00B43217" w:rsidP="00386D09">
                              <w:pPr>
                                <w:rPr>
                                  <w:color w:val="FFFFFF" w:themeColor="background1"/>
                                  <w:lang w:val="en-US"/>
                                </w:rPr>
                              </w:pPr>
                              <w:r>
                                <w:rPr>
                                  <w:color w:val="FFFFFF" w:themeColor="background1"/>
                                  <w:lang w:val="en-US"/>
                                </w:rPr>
                                <w:t>Reading is easier, too, in the new Reading view. You can collapse parts of the document and focus on the text you want. If you need to stop reading before you reach the end, Word remembers where you left off - even on another device.</w:t>
                              </w:r>
                            </w:p>
                            <w:p w14:paraId="28D80083" w14:textId="77777777" w:rsidR="00B43217" w:rsidRPr="00386D09" w:rsidRDefault="00B43217" w:rsidP="00386D09">
                              <w:pPr>
                                <w:rPr>
                                  <w:color w:val="FFFFFF" w:themeColor="background1"/>
                                  <w:lang w:val="en-US"/>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28DA6" w14:textId="77777777" w:rsidR="00B43217" w:rsidRPr="00386D09" w:rsidRDefault="00B43217">
                              <w:pPr>
                                <w:pStyle w:val="NoSpacing"/>
                                <w:jc w:val="center"/>
                                <w:rPr>
                                  <w:rFonts w:asciiTheme="majorHAnsi" w:eastAsiaTheme="majorEastAsia" w:hAnsiTheme="majorHAnsi" w:cstheme="majorBidi"/>
                                  <w:caps/>
                                  <w:color w:val="D34817" w:themeColor="accent1"/>
                                  <w:sz w:val="28"/>
                                  <w:szCs w:val="28"/>
                                  <w:lang w:val="en-US"/>
                                </w:rPr>
                              </w:pPr>
                              <w:r>
                                <w:rPr>
                                  <w:rFonts w:asciiTheme="majorHAnsi" w:eastAsiaTheme="majorEastAsia" w:hAnsiTheme="majorHAnsi" w:cstheme="majorBidi"/>
                                  <w:caps/>
                                  <w:color w:val="D34817" w:themeColor="accent1"/>
                                  <w:sz w:val="28"/>
                                  <w:szCs w:val="28"/>
                                  <w:lang w:val="en-US"/>
                                </w:rPr>
                                <w:t>WINDOWS WORD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w14:anchorId="141390FB" id="Group 201" o:spid="_x0000_s1026" style="position:absolute;left:0;text-align:left;margin-left:92.8pt;margin-top:0;width:2in;height:641.8pt;z-index:-251655168;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" fillcolor="#d34817 [3204]" stroked="f" strokeweight="1.25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" fillcolor="#d34817 [3204]" stroked="f" strokeweight="1.25pt">
                  <v:textbox inset=",14.4pt,8.64pt,18pt">
                    <w:txbxContent>
                      <w:p w14:paraId="28D7C3F7" w14:textId="77777777" w:rsidR="00B43217" w:rsidRDefault="00B43217" w:rsidP="00386D09">
                        <w:pPr>
                          <w:rPr>
                            <w:color w:val="FFFFFF" w:themeColor="background1"/>
                            <w:lang w:val="en-US"/>
                          </w:rPr>
                        </w:pPr>
                        <w:r>
                          <w:rPr>
                            <w:color w:val="FFFFFF" w:themeColor="background1"/>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85970B" w14:textId="77777777" w:rsidR="00B43217" w:rsidRDefault="00B43217" w:rsidP="00386D09">
                        <w:pPr>
                          <w:rPr>
                            <w:color w:val="FFFFFF" w:themeColor="background1"/>
                            <w:lang w:val="en-US"/>
                          </w:rPr>
                        </w:pPr>
                        <w:r>
                          <w:rPr>
                            <w:color w:val="FFFFFF" w:themeColor="background1"/>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0089AB" w14:textId="77777777" w:rsidR="00B43217" w:rsidRDefault="00B43217" w:rsidP="00386D09">
                        <w:pPr>
                          <w:rPr>
                            <w:color w:val="FFFFFF" w:themeColor="background1"/>
                            <w:lang w:val="en-US"/>
                          </w:rPr>
                        </w:pPr>
                        <w:r>
                          <w:rPr>
                            <w:color w:val="FFFFFF" w:themeColor="background1"/>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07AE2497" w14:textId="77777777" w:rsidR="00B43217" w:rsidRDefault="00B43217" w:rsidP="00386D09">
                        <w:pPr>
                          <w:rPr>
                            <w:color w:val="FFFFFF" w:themeColor="background1"/>
                            <w:lang w:val="en-US"/>
                          </w:rPr>
                        </w:pPr>
                        <w:r>
                          <w:rPr>
                            <w:color w:val="FFFFFF" w:themeColor="background1"/>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BE6290" w14:textId="77777777" w:rsidR="00B43217" w:rsidRDefault="00B43217" w:rsidP="00386D09">
                        <w:pPr>
                          <w:rPr>
                            <w:color w:val="FFFFFF" w:themeColor="background1"/>
                            <w:lang w:val="en-US"/>
                          </w:rPr>
                        </w:pPr>
                        <w:r>
                          <w:rPr>
                            <w:color w:val="FFFFFF" w:themeColor="background1"/>
                            <w:lang w:val="en-US"/>
                          </w:rPr>
                          <w:t>Reading is easier, too, in the new Reading view. You can collapse parts of the document and focus on the text you want. If you need to stop reading before you reach the end, Word remembers where you left off - even on another device.</w:t>
                        </w:r>
                      </w:p>
                      <w:p w14:paraId="28D80083" w14:textId="77777777" w:rsidR="00B43217" w:rsidRPr="00386D09" w:rsidRDefault="00B43217" w:rsidP="00386D09">
                        <w:pPr>
                          <w:rPr>
                            <w:color w:val="FFFFFF" w:themeColor="background1"/>
                            <w:lang w:val="en-US"/>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14:paraId="4D828DA6" w14:textId="77777777" w:rsidR="00B43217" w:rsidRPr="00386D09" w:rsidRDefault="00B43217">
                        <w:pPr>
                          <w:pStyle w:val="NoSpacing"/>
                          <w:jc w:val="center"/>
                          <w:rPr>
                            <w:rFonts w:asciiTheme="majorHAnsi" w:eastAsiaTheme="majorEastAsia" w:hAnsiTheme="majorHAnsi" w:cstheme="majorBidi"/>
                            <w:caps/>
                            <w:color w:val="D34817" w:themeColor="accent1"/>
                            <w:sz w:val="28"/>
                            <w:szCs w:val="28"/>
                            <w:lang w:val="en-US"/>
                          </w:rPr>
                        </w:pPr>
                        <w:r>
                          <w:rPr>
                            <w:rFonts w:asciiTheme="majorHAnsi" w:eastAsiaTheme="majorEastAsia" w:hAnsiTheme="majorHAnsi" w:cstheme="majorBidi"/>
                            <w:caps/>
                            <w:color w:val="D34817" w:themeColor="accent1"/>
                            <w:sz w:val="28"/>
                            <w:szCs w:val="28"/>
                            <w:lang w:val="en-US"/>
                          </w:rPr>
                          <w:t>WINDOWS WORD</w:t>
                        </w:r>
                      </w:p>
                    </w:txbxContent>
                  </v:textbox>
                </v:shape>
                <w10:wrap type="square" anchorx="margin" anchory="margin"/>
              </v:group>
            </w:pict>
          </mc:Fallback>
        </mc:AlternateContent>
      </w:r>
    </w:p>
    <w:p w14:paraId="24552FAB"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743B" w14:textId="77777777" w:rsidR="000E44EC" w:rsidRDefault="00386D09" w:rsidP="000E44EC">
      <w:pPr>
        <w:jc w:val="both"/>
        <w:rPr>
          <w:rFonts w:ascii="Times New Roman" w:hAnsi="Times New Roman" w:cs="Times New Roman"/>
          <w:sz w:val="28"/>
          <w:szCs w:val="28"/>
          <w:lang w:val="en-US"/>
        </w:rPr>
      </w:pPr>
      <w:r>
        <w:rPr>
          <w:noProof/>
        </w:rPr>
        <mc:AlternateContent>
          <mc:Choice Requires="wps">
            <w:drawing>
              <wp:anchor distT="0" distB="0" distL="114300" distR="114300" simplePos="0" relativeHeight="251663360" behindDoc="0" locked="0" layoutInCell="1" allowOverlap="1" wp14:anchorId="1B046D88" wp14:editId="13EABEAB">
                <wp:simplePos x="0" y="0"/>
                <wp:positionH relativeFrom="column">
                  <wp:posOffset>0</wp:posOffset>
                </wp:positionH>
                <wp:positionV relativeFrom="paragraph">
                  <wp:posOffset>1268730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44E35E" w14:textId="77777777" w:rsidR="00B43217" w:rsidRPr="00386D09" w:rsidRDefault="00B43217" w:rsidP="00386D09">
                            <w:pPr>
                              <w:jc w:val="center"/>
                              <w:rPr>
                                <w:b/>
                                <w:outline/>
                                <w:color w:val="9B2D1F"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9B2D1F"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046D88" id="Text Box 6" o:spid="_x0000_s1030" type="#_x0000_t202" style="position:absolute;left:0;text-align:left;margin-left:0;margin-top:99.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ssIg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" filled="f" stroked="f">
                <v:fill o:detectmouseclick="t"/>
                <v:textbox style="mso-fit-shape-to-text:t">
                  <w:txbxContent>
                    <w:p w14:paraId="0044E35E" w14:textId="77777777" w:rsidR="00B43217" w:rsidRPr="00386D09" w:rsidRDefault="00B43217" w:rsidP="00386D09">
                      <w:pPr>
                        <w:jc w:val="center"/>
                        <w:rPr>
                          <w:b/>
                          <w:outline/>
                          <w:color w:val="9B2D1F"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9B2D1F"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STAR</w:t>
                      </w:r>
                    </w:p>
                  </w:txbxContent>
                </v:textbox>
              </v:shape>
            </w:pict>
          </mc:Fallback>
        </mc:AlternateContent>
      </w:r>
      <w:r w:rsidR="000E44EC">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DATE \@ "M/d/yyyy" </w:instrText>
      </w:r>
      <w:r>
        <w:rPr>
          <w:rFonts w:ascii="Times New Roman" w:hAnsi="Times New Roman" w:cs="Times New Roman"/>
          <w:sz w:val="28"/>
          <w:szCs w:val="28"/>
          <w:lang w:val="en-US"/>
        </w:rPr>
        <w:fldChar w:fldCharType="separate"/>
      </w:r>
      <w:r w:rsidR="00910B96">
        <w:rPr>
          <w:rFonts w:ascii="Times New Roman" w:hAnsi="Times New Roman" w:cs="Times New Roman"/>
          <w:noProof/>
          <w:sz w:val="28"/>
          <w:szCs w:val="28"/>
          <w:lang w:val="en-US"/>
        </w:rPr>
        <w:t>5/15/2024</w:t>
      </w:r>
      <w:r>
        <w:rPr>
          <w:rFonts w:ascii="Times New Roman" w:hAnsi="Times New Roman" w:cs="Times New Roman"/>
          <w:sz w:val="28"/>
          <w:szCs w:val="28"/>
          <w:lang w:val="en-US"/>
        </w:rPr>
        <w:fldChar w:fldCharType="end"/>
      </w:r>
    </w:p>
    <w:p w14:paraId="2601F5B8" w14:textId="77777777" w:rsidR="000E44EC" w:rsidRPr="000E44EC" w:rsidRDefault="000E44EC" w:rsidP="000E44EC">
      <w:pPr>
        <w:jc w:val="both"/>
        <w:rPr>
          <w:lang w:val="en-US"/>
        </w:rPr>
      </w:pPr>
      <w:r>
        <w:rPr>
          <w:lang w:val="en-US"/>
        </w:rPr>
        <w:t xml:space="preserve"> </w:t>
      </w:r>
    </w:p>
    <w:p w14:paraId="343C581B"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0A0CC97F" w14:textId="77777777" w:rsidR="00386D09" w:rsidRDefault="00386D09" w:rsidP="00386D09">
      <w:pPr>
        <w:shd w:val="clear" w:color="auto" w:fill="EE8C69" w:themeFill="accent1" w:themeFillTint="99"/>
        <w:jc w:val="both"/>
        <w:rPr>
          <w:rFonts w:ascii="Times New Roman" w:hAnsi="Times New Roman" w:cs="Times New Roman"/>
          <w:sz w:val="28"/>
          <w:szCs w:val="28"/>
          <w:lang w:val="en-US"/>
        </w:rPr>
      </w:pPr>
    </w:p>
    <w:p w14:paraId="279ABDC4" w14:textId="77777777" w:rsidR="000E44EC" w:rsidRDefault="000E44EC" w:rsidP="00386D09">
      <w:pPr>
        <w:shd w:val="clear" w:color="auto" w:fill="EE8C69" w:themeFill="accent1" w:themeFillTint="99"/>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66EDD9E"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638F94D"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hello </w:t>
      </w:r>
      <w:proofErr w:type="spellStart"/>
      <w:r>
        <w:rPr>
          <w:rFonts w:ascii="Times New Roman" w:hAnsi="Times New Roman" w:cs="Times New Roman"/>
          <w:sz w:val="28"/>
          <w:szCs w:val="28"/>
          <w:lang w:val="en-US"/>
        </w:rPr>
        <w:t>its</w:t>
      </w:r>
      <w:proofErr w:type="spellEnd"/>
      <w:r>
        <w:rPr>
          <w:rFonts w:ascii="Times New Roman" w:hAnsi="Times New Roman" w:cs="Times New Roman"/>
          <w:sz w:val="28"/>
          <w:szCs w:val="28"/>
          <w:lang w:val="en-US"/>
        </w:rPr>
        <w:t xml:space="preserve"> me </w:t>
      </w:r>
      <w:proofErr w:type="spellStart"/>
      <w:r>
        <w:rPr>
          <w:rFonts w:ascii="Times New Roman" w:hAnsi="Times New Roman" w:cs="Times New Roman"/>
          <w:sz w:val="28"/>
          <w:szCs w:val="28"/>
          <w:lang w:val="en-US"/>
        </w:rPr>
        <w:t>purushoth</w:t>
      </w:r>
      <w:proofErr w:type="spellEnd"/>
    </w:p>
    <w:p w14:paraId="22C0BF0A" w14:textId="77777777" w:rsidR="00386D09" w:rsidRDefault="00386D09" w:rsidP="000E44EC">
      <w:pPr>
        <w:jc w:val="both"/>
        <w:rPr>
          <w:rFonts w:ascii="Times New Roman" w:hAnsi="Times New Roman" w:cs="Times New Roman"/>
          <w:sz w:val="28"/>
          <w:szCs w:val="28"/>
          <w:lang w:val="en-US"/>
        </w:rPr>
      </w:pPr>
    </w:p>
    <w:p w14:paraId="576DA1B9"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hello </w:t>
      </w:r>
      <w:proofErr w:type="spellStart"/>
      <w:r>
        <w:rPr>
          <w:rFonts w:ascii="Times New Roman" w:hAnsi="Times New Roman" w:cs="Times New Roman"/>
          <w:sz w:val="28"/>
          <w:szCs w:val="28"/>
          <w:lang w:val="en-US"/>
        </w:rPr>
        <w:t>its</w:t>
      </w:r>
      <w:proofErr w:type="spellEnd"/>
      <w:r>
        <w:rPr>
          <w:rFonts w:ascii="Times New Roman" w:hAnsi="Times New Roman" w:cs="Times New Roman"/>
          <w:sz w:val="28"/>
          <w:szCs w:val="28"/>
          <w:lang w:val="en-US"/>
        </w:rPr>
        <w:t xml:space="preserve"> me </w:t>
      </w:r>
      <w:proofErr w:type="spellStart"/>
      <w:r>
        <w:rPr>
          <w:rFonts w:ascii="Times New Roman" w:hAnsi="Times New Roman" w:cs="Times New Roman"/>
          <w:sz w:val="28"/>
          <w:szCs w:val="28"/>
          <w:lang w:val="en-US"/>
        </w:rPr>
        <w:t>purushoth</w:t>
      </w:r>
      <w:proofErr w:type="spellEnd"/>
    </w:p>
    <w:p w14:paraId="23E20DCD" w14:textId="77777777" w:rsidR="00386D09" w:rsidRDefault="00386D09" w:rsidP="000E44EC">
      <w:pPr>
        <w:jc w:val="both"/>
        <w:rPr>
          <w:rFonts w:ascii="Times New Roman" w:hAnsi="Times New Roman" w:cs="Times New Roman"/>
          <w:sz w:val="28"/>
          <w:szCs w:val="28"/>
          <w:lang w:val="en-US"/>
        </w:rPr>
      </w:pPr>
    </w:p>
    <w:p w14:paraId="323831EA"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hello </w:t>
      </w:r>
      <w:proofErr w:type="spellStart"/>
      <w:r>
        <w:rPr>
          <w:rFonts w:ascii="Times New Roman" w:hAnsi="Times New Roman" w:cs="Times New Roman"/>
          <w:sz w:val="28"/>
          <w:szCs w:val="28"/>
          <w:lang w:val="en-US"/>
        </w:rPr>
        <w:t>its</w:t>
      </w:r>
      <w:proofErr w:type="spellEnd"/>
      <w:r>
        <w:rPr>
          <w:rFonts w:ascii="Times New Roman" w:hAnsi="Times New Roman" w:cs="Times New Roman"/>
          <w:sz w:val="28"/>
          <w:szCs w:val="28"/>
          <w:lang w:val="en-US"/>
        </w:rPr>
        <w:t xml:space="preserve"> me </w:t>
      </w:r>
      <w:proofErr w:type="spellStart"/>
      <w:r>
        <w:rPr>
          <w:rFonts w:ascii="Times New Roman" w:hAnsi="Times New Roman" w:cs="Times New Roman"/>
          <w:sz w:val="28"/>
          <w:szCs w:val="28"/>
          <w:lang w:val="en-US"/>
        </w:rPr>
        <w:t>purushoth</w:t>
      </w:r>
      <w:proofErr w:type="spellEnd"/>
    </w:p>
    <w:p w14:paraId="30DF9994" w14:textId="77777777" w:rsidR="00386D09" w:rsidRDefault="00386D09" w:rsidP="000E44EC">
      <w:pPr>
        <w:jc w:val="both"/>
        <w:rPr>
          <w:rFonts w:ascii="Times New Roman" w:hAnsi="Times New Roman" w:cs="Times New Roman"/>
          <w:sz w:val="28"/>
          <w:szCs w:val="28"/>
          <w:lang w:val="en-US"/>
        </w:rPr>
      </w:pPr>
    </w:p>
    <w:p w14:paraId="0D1385C1"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0FEFF6D"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99C8ED"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53BDD4C8"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98EEB3"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6A0A0E09" w14:textId="77777777" w:rsidR="00386D09" w:rsidRDefault="00386D09" w:rsidP="000E44EC">
      <w:pPr>
        <w:jc w:val="both"/>
        <w:rPr>
          <w:rFonts w:ascii="Times New Roman" w:hAnsi="Times New Roman" w:cs="Times New Roman"/>
          <w:sz w:val="28"/>
          <w:szCs w:val="28"/>
          <w:lang w:val="en-US"/>
        </w:rPr>
      </w:pPr>
    </w:p>
    <w:p w14:paraId="1EC95446" w14:textId="77777777" w:rsidR="00386D09" w:rsidRDefault="00386D09" w:rsidP="000E44EC">
      <w:pPr>
        <w:jc w:val="both"/>
        <w:rPr>
          <w:rFonts w:ascii="Times New Roman" w:hAnsi="Times New Roman" w:cs="Times New Roman"/>
          <w:sz w:val="28"/>
          <w:szCs w:val="28"/>
          <w:lang w:val="en-US"/>
        </w:rPr>
      </w:pPr>
    </w:p>
    <w:p w14:paraId="2CB2D593" w14:textId="77777777" w:rsidR="00386D09" w:rsidRDefault="00386D09" w:rsidP="000E44EC">
      <w:pPr>
        <w:jc w:val="both"/>
        <w:rPr>
          <w:rFonts w:ascii="Times New Roman" w:hAnsi="Times New Roman" w:cs="Times New Roman"/>
          <w:sz w:val="28"/>
          <w:szCs w:val="28"/>
          <w:lang w:val="en-US"/>
        </w:rPr>
      </w:pPr>
    </w:p>
    <w:p w14:paraId="63B84191" w14:textId="77777777" w:rsidR="00386D09" w:rsidRDefault="00386D09" w:rsidP="000E44EC">
      <w:pPr>
        <w:jc w:val="both"/>
        <w:rPr>
          <w:rFonts w:ascii="Times New Roman" w:hAnsi="Times New Roman" w:cs="Times New Roman"/>
          <w:sz w:val="28"/>
          <w:szCs w:val="28"/>
          <w:lang w:val="en-US"/>
        </w:rPr>
      </w:pPr>
    </w:p>
    <w:p w14:paraId="2EB8375C"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309C89"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1FF224FD" w14:textId="77777777" w:rsidR="000E44EC" w:rsidRPr="000E44EC" w:rsidRDefault="000E44EC" w:rsidP="000E44EC">
      <w:pPr>
        <w:jc w:val="both"/>
        <w:rPr>
          <w:lang w:val="en-US"/>
        </w:rPr>
      </w:pPr>
      <w:r>
        <w:rPr>
          <w:lang w:val="en-US"/>
        </w:rPr>
        <w:t xml:space="preserve"> </w:t>
      </w:r>
    </w:p>
    <w:p w14:paraId="2781C312"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825561E"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Themes and styles also help keep your document coordinated. When you click Design and choose a new Theme, the pictures, charts, and SmartArt graphics </w:t>
      </w:r>
      <w:r>
        <w:rPr>
          <w:rFonts w:ascii="Times New Roman" w:hAnsi="Times New Roman" w:cs="Times New Roman"/>
          <w:sz w:val="28"/>
          <w:szCs w:val="28"/>
          <w:lang w:val="en-US"/>
        </w:rPr>
        <w:lastRenderedPageBreak/>
        <w:t>change to match your new theme. When you apply styles, your headings change to match the new theme.</w:t>
      </w:r>
    </w:p>
    <w:p w14:paraId="0B6588CE"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13DFA63"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51BB809B" w14:textId="77777777" w:rsidR="000E44EC" w:rsidRPr="000E44EC" w:rsidRDefault="000E44EC" w:rsidP="000E44EC">
      <w:pPr>
        <w:jc w:val="both"/>
        <w:rPr>
          <w:lang w:val="en-US"/>
        </w:rPr>
      </w:pPr>
      <w:r>
        <w:rPr>
          <w:lang w:val="en-US"/>
        </w:rPr>
        <w:t xml:space="preserve"> </w:t>
      </w:r>
    </w:p>
    <w:p w14:paraId="21418F94"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2DEF5D"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C44B161"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255B3F9"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CE63A37"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5412E4"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1F659689" w14:textId="77777777" w:rsidR="000E44EC" w:rsidRPr="000E44EC" w:rsidRDefault="000E44EC" w:rsidP="000E44EC">
      <w:pPr>
        <w:jc w:val="both"/>
        <w:rPr>
          <w:lang w:val="en-US"/>
        </w:rPr>
      </w:pPr>
      <w:r>
        <w:rPr>
          <w:lang w:val="en-US"/>
        </w:rPr>
        <w:t xml:space="preserve"> </w:t>
      </w:r>
    </w:p>
    <w:p w14:paraId="174CDA37"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7A5C3EA7"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DC823B"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097CEB20"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54EE5D"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0D49210F" w14:textId="77777777" w:rsidR="000E44EC" w:rsidRPr="000E44EC" w:rsidRDefault="000E44EC" w:rsidP="000E44EC">
      <w:pPr>
        <w:jc w:val="both"/>
        <w:rPr>
          <w:lang w:val="en-US"/>
        </w:rPr>
      </w:pPr>
      <w:r>
        <w:rPr>
          <w:lang w:val="en-US"/>
        </w:rPr>
        <w:t xml:space="preserve"> </w:t>
      </w:r>
    </w:p>
    <w:p w14:paraId="4985E390" w14:textId="77777777" w:rsidR="000E44EC" w:rsidRPr="00786038" w:rsidRDefault="00786038" w:rsidP="00B43217">
      <w:pPr>
        <w:pStyle w:val="Heading1"/>
        <w:pBdr>
          <w:top w:val="thickThinMediumGap" w:sz="24" w:space="1" w:color="auto"/>
          <w:left w:val="thickThinMediumGap" w:sz="24" w:space="12" w:color="auto"/>
          <w:bottom w:val="thinThickMediumGap" w:sz="24" w:space="1" w:color="auto"/>
          <w:right w:val="thinThickMediumGap" w:sz="24" w:space="4" w:color="auto"/>
        </w:pBdr>
        <w:jc w:val="both"/>
        <w:rPr>
          <w:lang w:val="en-US"/>
        </w:rPr>
      </w:pPr>
      <w:r>
        <w:rPr>
          <w:lang w:val="en-US"/>
        </w:rPr>
        <w:t xml:space="preserve">           </w:t>
      </w:r>
      <w:r w:rsidR="000E44EC" w:rsidRPr="00786038">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077DE1C" w14:textId="77777777" w:rsidR="000E44EC" w:rsidRPr="00786038" w:rsidRDefault="00786038" w:rsidP="00B43217">
      <w:pPr>
        <w:pStyle w:val="Heading1"/>
        <w:pBdr>
          <w:top w:val="thickThinMediumGap" w:sz="24" w:space="1" w:color="auto"/>
          <w:left w:val="thickThinMediumGap" w:sz="24" w:space="12" w:color="auto"/>
          <w:bottom w:val="thinThickMediumGap" w:sz="24" w:space="1" w:color="auto"/>
          <w:right w:val="thinThickMediumGap" w:sz="24" w:space="4" w:color="auto"/>
        </w:pBdr>
        <w:rPr>
          <w:lang w:val="en-US"/>
        </w:rPr>
      </w:pPr>
      <w:r>
        <w:rPr>
          <w:lang w:val="en-US"/>
        </w:rPr>
        <w:t xml:space="preserve">           </w:t>
      </w:r>
      <w:r w:rsidR="000E44EC" w:rsidRPr="00786038">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190A700" w14:textId="77777777" w:rsidR="00786038" w:rsidRPr="00786038" w:rsidRDefault="00786038" w:rsidP="00786038">
      <w:pPr>
        <w:pStyle w:val="Heading9"/>
        <w:rPr>
          <w:lang w:val="en-US"/>
        </w:rPr>
      </w:pPr>
    </w:p>
    <w:p w14:paraId="256361C6" w14:textId="77777777" w:rsidR="00386D09" w:rsidRDefault="00386D09"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AABA4D"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Themes and styles also help keep your document coordinated. When you click Design and choose a new Theme, the pictures, charts, and SmartArt graphics </w:t>
      </w:r>
      <w:r>
        <w:rPr>
          <w:rFonts w:ascii="Times New Roman" w:hAnsi="Times New Roman" w:cs="Times New Roman"/>
          <w:sz w:val="28"/>
          <w:szCs w:val="28"/>
          <w:lang w:val="en-US"/>
        </w:rPr>
        <w:lastRenderedPageBreak/>
        <w:t>change to match your new theme. When you apply styles, your headings change to match the new theme.</w:t>
      </w:r>
    </w:p>
    <w:p w14:paraId="60BA0B5A"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52692A"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6099588E" w14:textId="77777777" w:rsidR="000E44EC" w:rsidRPr="000E44EC" w:rsidRDefault="000E44EC" w:rsidP="000E44EC">
      <w:pPr>
        <w:jc w:val="both"/>
        <w:rPr>
          <w:lang w:val="en-US"/>
        </w:rPr>
      </w:pPr>
      <w:r>
        <w:rPr>
          <w:lang w:val="en-US"/>
        </w:rPr>
        <w:t xml:space="preserve"> </w:t>
      </w:r>
    </w:p>
    <w:p w14:paraId="75E739CA"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2A10467"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32AD60"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5131FA11" w14:textId="77777777" w:rsidR="000E44EC" w:rsidRDefault="000E44EC"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05532EE1" w14:textId="77777777" w:rsidR="000E44EC" w:rsidRPr="000E44EC" w:rsidRDefault="000E44EC" w:rsidP="000E44EC">
      <w:pPr>
        <w:jc w:val="both"/>
        <w:rPr>
          <w:lang w:val="en-US"/>
        </w:rPr>
      </w:pPr>
      <w:r>
        <w:rPr>
          <w:lang w:val="en-US"/>
        </w:rPr>
        <w:t xml:space="preserve"> </w:t>
      </w:r>
    </w:p>
    <w:p w14:paraId="633A12E7" w14:textId="77777777" w:rsidR="000E44EC" w:rsidRDefault="000E44EC" w:rsidP="000E44EC">
      <w:pPr>
        <w:jc w:val="both"/>
        <w:rPr>
          <w:lang w:val="en-US"/>
        </w:rPr>
      </w:pPr>
    </w:p>
    <w:p w14:paraId="45F4055A" w14:textId="77777777" w:rsidR="00910B96" w:rsidRDefault="00910B96" w:rsidP="000E44EC">
      <w:pPr>
        <w:jc w:val="both"/>
        <w:rPr>
          <w:lang w:val="en-US"/>
        </w:rPr>
      </w:pPr>
    </w:p>
    <w:p w14:paraId="3D7E3AF1" w14:textId="77777777" w:rsidR="00910B96" w:rsidRDefault="00910B96" w:rsidP="000E44EC">
      <w:pPr>
        <w:jc w:val="both"/>
        <w:rPr>
          <w:lang w:val="en-US"/>
        </w:rPr>
      </w:pPr>
    </w:p>
    <w:p w14:paraId="2EA802F3" w14:textId="77777777" w:rsidR="00910B96" w:rsidRDefault="00910B96">
      <w:pPr>
        <w:rPr>
          <w:lang w:val="en-US"/>
        </w:rPr>
      </w:pPr>
      <w:r>
        <w:rPr>
          <w:lang w:val="en-US"/>
        </w:rPr>
        <w:br w:type="page"/>
      </w:r>
    </w:p>
    <w:p w14:paraId="7E85DE1E"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From</w:t>
      </w:r>
    </w:p>
    <w:p w14:paraId="70A72DCA"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Purushothaman</w:t>
      </w:r>
      <w:proofErr w:type="spellEnd"/>
    </w:p>
    <w:p w14:paraId="58949930"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Park road park 2</w:t>
      </w:r>
      <w:r w:rsidRPr="00910B96">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cross street </w:t>
      </w:r>
    </w:p>
    <w:p w14:paraId="57C5BB8D" w14:textId="77777777" w:rsidR="00910B96" w:rsidRDefault="00910B96" w:rsidP="000E44E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Santhoshapurram</w:t>
      </w:r>
      <w:proofErr w:type="spellEnd"/>
    </w:p>
    <w:p w14:paraId="57B8E664"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Chennai -73</w:t>
      </w:r>
    </w:p>
    <w:p w14:paraId="6B6B5FD2" w14:textId="77777777" w:rsidR="00910B96" w:rsidRPr="00786038" w:rsidRDefault="00910B96" w:rsidP="00786038">
      <w:pPr>
        <w:pStyle w:val="ListParagraph"/>
        <w:numPr>
          <w:ilvl w:val="0"/>
          <w:numId w:val="2"/>
        </w:numPr>
        <w:jc w:val="both"/>
        <w:rPr>
          <w:rFonts w:ascii="Times New Roman" w:hAnsi="Times New Roman" w:cs="Times New Roman"/>
          <w:sz w:val="28"/>
          <w:szCs w:val="28"/>
          <w:lang w:val="en-US"/>
        </w:rPr>
      </w:pPr>
    </w:p>
    <w:p w14:paraId="1147DECC"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w:t>
      </w:r>
    </w:p>
    <w:p w14:paraId="0D3AF3FB" w14:textId="77777777" w:rsidR="00875BE6" w:rsidRDefault="00910B96" w:rsidP="000E44EC">
      <w:pPr>
        <w:jc w:val="both"/>
        <w:rPr>
          <w:ins w:id="0" w:author="Admin" w:date="2024-05-15T11:00:00Z"/>
          <w:rFonts w:ascii="Times New Roman" w:hAnsi="Times New Roman" w:cs="Times New Roman"/>
          <w:noProof/>
          <w:sz w:val="28"/>
          <w:szCs w:val="28"/>
          <w:lang w:val="en-US"/>
        </w:rPr>
      </w:pP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ADDRESSBLOCK \f "&lt;&lt;_TITLE0_ &gt;&gt;&lt;&lt;_FIRST0_&gt;&gt;&lt;&lt; _LAST0_&gt;&gt;&lt;&lt; _SUFFIX0_&gt;&gt;</w:instrText>
      </w:r>
      <w:r>
        <w:rPr>
          <w:rFonts w:ascii="Times New Roman" w:hAnsi="Times New Roman" w:cs="Times New Roman"/>
          <w:sz w:val="28"/>
          <w:szCs w:val="28"/>
          <w:lang w:val="en-US"/>
        </w:rPr>
        <w:cr/>
        <w:instrText>&lt;&lt;_COMPANY_,</w:instrText>
      </w:r>
      <w:r>
        <w:rPr>
          <w:rFonts w:ascii="Times New Roman" w:hAnsi="Times New Roman" w:cs="Times New Roman"/>
          <w:sz w:val="28"/>
          <w:szCs w:val="28"/>
          <w:lang w:val="en-US"/>
        </w:rPr>
        <w:cr/>
        <w:instrText>&gt;&gt;&lt;&lt;_STREET1_,</w:instrText>
      </w:r>
      <w:r>
        <w:rPr>
          <w:rFonts w:ascii="Times New Roman" w:hAnsi="Times New Roman" w:cs="Times New Roman"/>
          <w:sz w:val="28"/>
          <w:szCs w:val="28"/>
          <w:lang w:val="en-US"/>
        </w:rPr>
        <w:cr/>
        <w:instrText>&gt;&gt;&lt;&lt;_STREET2_,</w:instrText>
      </w:r>
      <w:r>
        <w:rPr>
          <w:rFonts w:ascii="Times New Roman" w:hAnsi="Times New Roman" w:cs="Times New Roman"/>
          <w:sz w:val="28"/>
          <w:szCs w:val="28"/>
          <w:lang w:val="en-US"/>
        </w:rPr>
        <w:cr/>
        <w:instrText>&gt;&gt;&lt;&lt;_CITY_ - &gt;&gt;&lt;&lt;_POSTAL_, &gt;&gt;&lt;&lt;_STATE_&gt;&gt;&lt;&lt;</w:instrText>
      </w:r>
      <w:r>
        <w:rPr>
          <w:rFonts w:ascii="Times New Roman" w:hAnsi="Times New Roman" w:cs="Times New Roman"/>
          <w:sz w:val="28"/>
          <w:szCs w:val="28"/>
          <w:lang w:val="en-US"/>
        </w:rPr>
        <w:cr/>
        <w:instrText xml:space="preserve">_COUNTRY_&gt;&gt;" \l 16393 \c 2 \e "India" \d </w:instrText>
      </w:r>
      <w:r>
        <w:rPr>
          <w:rFonts w:ascii="Times New Roman" w:hAnsi="Times New Roman" w:cs="Times New Roman"/>
          <w:sz w:val="28"/>
          <w:szCs w:val="28"/>
          <w:lang w:val="en-US"/>
        </w:rPr>
        <w:fldChar w:fldCharType="separate"/>
      </w:r>
      <w:ins w:id="1" w:author="Admin" w:date="2024-05-15T11:00:00Z">
        <w:r w:rsidR="00875BE6">
          <w:rPr>
            <w:rFonts w:ascii="Times New Roman" w:hAnsi="Times New Roman" w:cs="Times New Roman"/>
            <w:noProof/>
            <w:sz w:val="28"/>
            <w:szCs w:val="28"/>
            <w:lang w:val="en-US"/>
          </w:rPr>
          <w:t>purushoth</w:t>
        </w:r>
      </w:ins>
    </w:p>
    <w:p w14:paraId="29AE9CAE" w14:textId="77777777" w:rsidR="00E446E0" w:rsidDel="00875BE6" w:rsidRDefault="00875BE6" w:rsidP="000E44EC">
      <w:pPr>
        <w:jc w:val="both"/>
        <w:rPr>
          <w:del w:id="2" w:author="Admin" w:date="2024-05-15T11:00:00Z"/>
          <w:rFonts w:ascii="Times New Roman" w:hAnsi="Times New Roman" w:cs="Times New Roman"/>
          <w:noProof/>
          <w:sz w:val="28"/>
          <w:szCs w:val="28"/>
          <w:lang w:val="en-US"/>
        </w:rPr>
      </w:pPr>
      <w:ins w:id="3" w:author="Admin" w:date="2024-05-15T11:00:00Z">
        <w:r>
          <w:rPr>
            <w:rFonts w:ascii="Times New Roman" w:hAnsi="Times New Roman" w:cs="Times New Roman"/>
            <w:noProof/>
            <w:sz w:val="28"/>
            <w:szCs w:val="28"/>
            <w:lang w:val="en-US"/>
          </w:rPr>
          <w:t>park road,</w:t>
        </w:r>
      </w:ins>
      <w:del w:id="4" w:author="Admin" w:date="2024-05-15T11:00:00Z">
        <w:r w:rsidR="00E446E0" w:rsidDel="00875BE6">
          <w:rPr>
            <w:rFonts w:ascii="Times New Roman" w:hAnsi="Times New Roman" w:cs="Times New Roman"/>
            <w:noProof/>
            <w:sz w:val="28"/>
            <w:szCs w:val="28"/>
            <w:lang w:val="en-US"/>
          </w:rPr>
          <w:delText>purushoth</w:delText>
        </w:r>
      </w:del>
    </w:p>
    <w:p w14:paraId="2ABD9767" w14:textId="77777777" w:rsidR="00910B96" w:rsidRDefault="00E446E0" w:rsidP="000E44EC">
      <w:pPr>
        <w:jc w:val="both"/>
        <w:rPr>
          <w:rFonts w:ascii="Times New Roman" w:hAnsi="Times New Roman" w:cs="Times New Roman"/>
          <w:sz w:val="28"/>
          <w:szCs w:val="28"/>
          <w:lang w:val="en-US"/>
        </w:rPr>
      </w:pPr>
      <w:del w:id="5" w:author="Admin" w:date="2024-05-15T11:00:00Z">
        <w:r w:rsidDel="00875BE6">
          <w:rPr>
            <w:rFonts w:ascii="Times New Roman" w:hAnsi="Times New Roman" w:cs="Times New Roman"/>
            <w:noProof/>
            <w:sz w:val="28"/>
            <w:szCs w:val="28"/>
            <w:lang w:val="en-US"/>
          </w:rPr>
          <w:delText>park road,</w:delText>
        </w:r>
      </w:del>
      <w:r w:rsidR="00910B96">
        <w:rPr>
          <w:rFonts w:ascii="Times New Roman" w:hAnsi="Times New Roman" w:cs="Times New Roman"/>
          <w:sz w:val="28"/>
          <w:szCs w:val="28"/>
          <w:lang w:val="en-US"/>
        </w:rPr>
        <w:fldChar w:fldCharType="end"/>
      </w:r>
    </w:p>
    <w:p w14:paraId="46661C3D" w14:textId="77777777" w:rsidR="00910B96" w:rsidRDefault="00910B96" w:rsidP="000E44EC">
      <w:pPr>
        <w:jc w:val="both"/>
        <w:rPr>
          <w:rFonts w:ascii="Times New Roman" w:hAnsi="Times New Roman" w:cs="Times New Roman"/>
          <w:sz w:val="28"/>
          <w:szCs w:val="28"/>
          <w:lang w:val="en-US"/>
        </w:rPr>
      </w:pPr>
    </w:p>
    <w:p w14:paraId="5656377C"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Message </w:t>
      </w:r>
    </w:p>
    <w:p w14:paraId="449B7C65"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Hi </w:t>
      </w:r>
      <w:proofErr w:type="gramStart"/>
      <w:r>
        <w:rPr>
          <w:rFonts w:ascii="Times New Roman" w:hAnsi="Times New Roman" w:cs="Times New Roman"/>
          <w:sz w:val="28"/>
          <w:szCs w:val="28"/>
          <w:lang w:val="en-US"/>
        </w:rPr>
        <w:t>everyone ,</w:t>
      </w:r>
      <w:proofErr w:type="gramEnd"/>
      <w:r>
        <w:rPr>
          <w:rFonts w:ascii="Times New Roman" w:hAnsi="Times New Roman" w:cs="Times New Roman"/>
          <w:sz w:val="28"/>
          <w:szCs w:val="28"/>
          <w:lang w:val="en-US"/>
        </w:rPr>
        <w:t xml:space="preserve"> have nice day </w:t>
      </w:r>
    </w:p>
    <w:p w14:paraId="1BFFFB32"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Enjoy every moment </w:t>
      </w:r>
    </w:p>
    <w:p w14:paraId="46547219" w14:textId="77777777" w:rsidR="00910B96" w:rsidRDefault="00910B96" w:rsidP="000E44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Make life better </w:t>
      </w:r>
    </w:p>
    <w:p w14:paraId="30AA071E" w14:textId="77777777" w:rsidR="00B43217" w:rsidRDefault="00B43217" w:rsidP="000E44EC">
      <w:pPr>
        <w:jc w:val="both"/>
        <w:rPr>
          <w:rFonts w:ascii="Times New Roman" w:hAnsi="Times New Roman" w:cs="Times New Roman"/>
          <w:sz w:val="28"/>
          <w:szCs w:val="28"/>
          <w:lang w:val="en-US"/>
        </w:rPr>
      </w:pPr>
    </w:p>
    <w:p w14:paraId="05DFE22B" w14:textId="77777777" w:rsidR="00B43217" w:rsidRDefault="00B43217" w:rsidP="000E44EC">
      <w:pPr>
        <w:jc w:val="both"/>
        <w:rPr>
          <w:rFonts w:ascii="Times New Roman" w:hAnsi="Times New Roman" w:cs="Times New Roman"/>
          <w:sz w:val="28"/>
          <w:szCs w:val="28"/>
          <w:lang w:val="en-US"/>
        </w:rPr>
      </w:pPr>
    </w:p>
    <w:p w14:paraId="78F43E0B" w14:textId="77777777" w:rsidR="00B43217" w:rsidRDefault="00B43217" w:rsidP="000E44EC">
      <w:pPr>
        <w:jc w:val="both"/>
        <w:rPr>
          <w:rFonts w:ascii="Times New Roman" w:hAnsi="Times New Roman" w:cs="Times New Roman"/>
          <w:sz w:val="28"/>
          <w:szCs w:val="28"/>
          <w:lang w:val="en-US"/>
        </w:rPr>
      </w:pPr>
    </w:p>
    <w:p w14:paraId="4CFD3590" w14:textId="77777777" w:rsidR="00B43217" w:rsidRDefault="00B432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8FCC209" w14:textId="77777777" w:rsidR="00B43217" w:rsidRPr="00875BE6" w:rsidRDefault="00B43217" w:rsidP="000E44EC">
      <w:pPr>
        <w:jc w:val="both"/>
        <w:rPr>
          <w:rFonts w:ascii="Times New Roman" w:hAnsi="Times New Roman" w:cs="Times New Roman"/>
          <w:b/>
          <w:i/>
          <w:sz w:val="28"/>
          <w:szCs w:val="28"/>
          <w:u w:val="single"/>
          <w:lang w:val="en-US"/>
          <w:rPrChange w:id="6" w:author="Admin" w:date="2024-05-15T10:56:00Z">
            <w:rPr>
              <w:rFonts w:ascii="Times New Roman" w:hAnsi="Times New Roman" w:cs="Times New Roman"/>
              <w:sz w:val="28"/>
              <w:szCs w:val="28"/>
              <w:lang w:val="en-US"/>
            </w:rPr>
          </w:rPrChange>
        </w:rPr>
      </w:pPr>
      <w:r w:rsidRPr="00875BE6">
        <w:rPr>
          <w:rFonts w:ascii="Times New Roman" w:hAnsi="Times New Roman" w:cs="Times New Roman"/>
          <w:b/>
          <w:i/>
          <w:sz w:val="28"/>
          <w:szCs w:val="28"/>
          <w:u w:val="single"/>
          <w:lang w:val="en-US"/>
          <w:rPrChange w:id="7" w:author="Admin" w:date="2024-05-15T10:56:00Z">
            <w:rPr>
              <w:rFonts w:ascii="Times New Roman" w:hAnsi="Times New Roman" w:cs="Times New Roman"/>
              <w:sz w:val="28"/>
              <w:szCs w:val="28"/>
              <w:lang w:val="en-US"/>
            </w:rPr>
          </w:rPrChange>
        </w:rPr>
        <w:t>Video provides a powerful way to help you prove your point. When you click Online Video, you can paste in the embed code for the video you want to add. You can also type a keyword to search online for the video that best fits your document.</w:t>
      </w:r>
    </w:p>
    <w:p w14:paraId="03AC9C41" w14:textId="77777777" w:rsidR="00B43217" w:rsidRPr="00875BE6" w:rsidRDefault="00B43217" w:rsidP="000E44EC">
      <w:pPr>
        <w:jc w:val="both"/>
        <w:rPr>
          <w:rFonts w:ascii="Times New Roman" w:hAnsi="Times New Roman" w:cs="Times New Roman"/>
          <w:b/>
          <w:i/>
          <w:sz w:val="28"/>
          <w:szCs w:val="28"/>
          <w:u w:val="single"/>
          <w:lang w:val="en-US"/>
          <w:rPrChange w:id="8" w:author="Admin" w:date="2024-05-15T10:56:00Z">
            <w:rPr>
              <w:rFonts w:ascii="Times New Roman" w:hAnsi="Times New Roman" w:cs="Times New Roman"/>
              <w:sz w:val="28"/>
              <w:szCs w:val="28"/>
              <w:lang w:val="en-US"/>
            </w:rPr>
          </w:rPrChange>
        </w:rPr>
      </w:pPr>
      <w:r w:rsidRPr="00875BE6">
        <w:rPr>
          <w:rFonts w:ascii="Times New Roman" w:hAnsi="Times New Roman" w:cs="Times New Roman"/>
          <w:b/>
          <w:i/>
          <w:sz w:val="28"/>
          <w:szCs w:val="28"/>
          <w:u w:val="single"/>
          <w:lang w:val="en-US"/>
          <w:rPrChange w:id="9" w:author="Admin" w:date="2024-05-15T10:56:00Z">
            <w:rPr>
              <w:rFonts w:ascii="Times New Roman" w:hAnsi="Times New Roman" w:cs="Times New Roman"/>
              <w:sz w:val="28"/>
              <w:szCs w:val="28"/>
              <w:lang w:val="en-US"/>
            </w:rPr>
          </w:rPrChang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F319F2" w14:textId="77777777" w:rsidR="00B43217" w:rsidRPr="00875BE6" w:rsidRDefault="00B43217" w:rsidP="000E44EC">
      <w:pPr>
        <w:jc w:val="both"/>
        <w:rPr>
          <w:rFonts w:ascii="Times New Roman" w:hAnsi="Times New Roman" w:cs="Times New Roman"/>
          <w:b/>
          <w:i/>
          <w:sz w:val="28"/>
          <w:szCs w:val="28"/>
          <w:u w:val="single"/>
          <w:lang w:val="en-US"/>
          <w:rPrChange w:id="10" w:author="Admin" w:date="2024-05-15T10:56:00Z">
            <w:rPr>
              <w:rFonts w:ascii="Times New Roman" w:hAnsi="Times New Roman" w:cs="Times New Roman"/>
              <w:sz w:val="28"/>
              <w:szCs w:val="28"/>
              <w:lang w:val="en-US"/>
            </w:rPr>
          </w:rPrChange>
        </w:rPr>
      </w:pPr>
      <w:r w:rsidRPr="00875BE6">
        <w:rPr>
          <w:rFonts w:ascii="Times New Roman" w:hAnsi="Times New Roman" w:cs="Times New Roman"/>
          <w:b/>
          <w:i/>
          <w:sz w:val="28"/>
          <w:szCs w:val="28"/>
          <w:u w:val="single"/>
          <w:lang w:val="en-US"/>
          <w:rPrChange w:id="11" w:author="Admin" w:date="2024-05-15T10:56:00Z">
            <w:rPr>
              <w:rFonts w:ascii="Times New Roman" w:hAnsi="Times New Roman" w:cs="Times New Roman"/>
              <w:sz w:val="28"/>
              <w:szCs w:val="28"/>
              <w:lang w:val="en-US"/>
            </w:rPr>
          </w:rPrChange>
        </w:rPr>
        <w:t xml:space="preserve">Themes and styles also help keep your document coordinated. When you click Design and choose a new Theme, the pictures, charts, and </w:t>
      </w:r>
      <w:bookmarkStart w:id="12" w:name="_GoBack"/>
      <w:bookmarkEnd w:id="12"/>
      <w:r w:rsidRPr="00875BE6">
        <w:rPr>
          <w:rFonts w:ascii="Times New Roman" w:hAnsi="Times New Roman" w:cs="Times New Roman"/>
          <w:b/>
          <w:i/>
          <w:sz w:val="28"/>
          <w:szCs w:val="28"/>
          <w:u w:val="single"/>
          <w:lang w:val="en-US"/>
          <w:rPrChange w:id="13" w:author="Admin" w:date="2024-05-15T10:56:00Z">
            <w:rPr>
              <w:rFonts w:ascii="Times New Roman" w:hAnsi="Times New Roman" w:cs="Times New Roman"/>
              <w:sz w:val="28"/>
              <w:szCs w:val="28"/>
              <w:lang w:val="en-US"/>
            </w:rPr>
          </w:rPrChange>
        </w:rPr>
        <w:t>SmartArt graphics change to match your new theme. When you apply styles, your headings change to match the new theme.</w:t>
      </w:r>
    </w:p>
    <w:p w14:paraId="7C371275" w14:textId="77777777" w:rsidR="00B43217" w:rsidRPr="00875BE6" w:rsidRDefault="00B43217" w:rsidP="000E44EC">
      <w:pPr>
        <w:jc w:val="both"/>
        <w:rPr>
          <w:rFonts w:ascii="Times New Roman" w:hAnsi="Times New Roman" w:cs="Times New Roman"/>
          <w:b/>
          <w:i/>
          <w:sz w:val="28"/>
          <w:szCs w:val="28"/>
          <w:u w:val="single"/>
          <w:lang w:val="en-US"/>
          <w:rPrChange w:id="14" w:author="Admin" w:date="2024-05-15T10:56:00Z">
            <w:rPr>
              <w:rFonts w:ascii="Times New Roman" w:hAnsi="Times New Roman" w:cs="Times New Roman"/>
              <w:sz w:val="28"/>
              <w:szCs w:val="28"/>
              <w:lang w:val="en-US"/>
            </w:rPr>
          </w:rPrChange>
        </w:rPr>
      </w:pPr>
      <w:r w:rsidRPr="00875BE6">
        <w:rPr>
          <w:rFonts w:ascii="Times New Roman" w:hAnsi="Times New Roman" w:cs="Times New Roman"/>
          <w:b/>
          <w:i/>
          <w:sz w:val="28"/>
          <w:szCs w:val="28"/>
          <w:u w:val="single"/>
          <w:lang w:val="en-US"/>
          <w:rPrChange w:id="15" w:author="Admin" w:date="2024-05-15T10:56:00Z">
            <w:rPr>
              <w:rFonts w:ascii="Times New Roman" w:hAnsi="Times New Roman" w:cs="Times New Roman"/>
              <w:sz w:val="28"/>
              <w:szCs w:val="28"/>
              <w:lang w:val="en-US"/>
            </w:rPr>
          </w:rPrChang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CBFF86" w14:textId="77777777" w:rsidR="00B43217" w:rsidRPr="00875BE6" w:rsidRDefault="00B43217" w:rsidP="000E44EC">
      <w:pPr>
        <w:jc w:val="both"/>
        <w:rPr>
          <w:rFonts w:ascii="Times New Roman" w:hAnsi="Times New Roman" w:cs="Times New Roman"/>
          <w:b/>
          <w:i/>
          <w:sz w:val="28"/>
          <w:szCs w:val="28"/>
          <w:u w:val="single"/>
          <w:lang w:val="en-US"/>
          <w:rPrChange w:id="16" w:author="Admin" w:date="2024-05-15T10:56:00Z">
            <w:rPr>
              <w:rFonts w:ascii="Times New Roman" w:hAnsi="Times New Roman" w:cs="Times New Roman"/>
              <w:sz w:val="28"/>
              <w:szCs w:val="28"/>
              <w:lang w:val="en-US"/>
            </w:rPr>
          </w:rPrChange>
        </w:rPr>
      </w:pPr>
      <w:r w:rsidRPr="00875BE6">
        <w:rPr>
          <w:rFonts w:ascii="Times New Roman" w:hAnsi="Times New Roman" w:cs="Times New Roman"/>
          <w:b/>
          <w:i/>
          <w:sz w:val="28"/>
          <w:szCs w:val="28"/>
          <w:u w:val="single"/>
          <w:lang w:val="en-US"/>
          <w:rPrChange w:id="17" w:author="Admin" w:date="2024-05-15T10:56:00Z">
            <w:rPr>
              <w:rFonts w:ascii="Times New Roman" w:hAnsi="Times New Roman" w:cs="Times New Roman"/>
              <w:sz w:val="28"/>
              <w:szCs w:val="28"/>
              <w:lang w:val="en-US"/>
            </w:rPr>
          </w:rPrChange>
        </w:rPr>
        <w:t xml:space="preserve">Reading is easier, too, in the new Reading view. You can collapse parts of the document and focus on the text you want. If you need to stop reading before you reach the end, Word remembers where you left off - even on another </w:t>
      </w:r>
      <w:commentRangeStart w:id="18"/>
      <w:r w:rsidRPr="00875BE6">
        <w:rPr>
          <w:rFonts w:ascii="Times New Roman" w:hAnsi="Times New Roman" w:cs="Times New Roman"/>
          <w:b/>
          <w:i/>
          <w:sz w:val="28"/>
          <w:szCs w:val="28"/>
          <w:u w:val="single"/>
          <w:lang w:val="en-US"/>
          <w:rPrChange w:id="19" w:author="Admin" w:date="2024-05-15T10:56:00Z">
            <w:rPr>
              <w:rFonts w:ascii="Times New Roman" w:hAnsi="Times New Roman" w:cs="Times New Roman"/>
              <w:sz w:val="28"/>
              <w:szCs w:val="28"/>
              <w:lang w:val="en-US"/>
            </w:rPr>
          </w:rPrChange>
        </w:rPr>
        <w:t>device</w:t>
      </w:r>
      <w:commentRangeEnd w:id="18"/>
      <w:r w:rsidRPr="00875BE6">
        <w:rPr>
          <w:rStyle w:val="CommentReference"/>
          <w:b/>
          <w:i/>
          <w:u w:val="single"/>
          <w:rPrChange w:id="20" w:author="Admin" w:date="2024-05-15T10:56:00Z">
            <w:rPr>
              <w:rStyle w:val="CommentReference"/>
            </w:rPr>
          </w:rPrChange>
        </w:rPr>
        <w:commentReference w:id="18"/>
      </w:r>
      <w:r w:rsidRPr="00875BE6">
        <w:rPr>
          <w:rFonts w:ascii="Times New Roman" w:hAnsi="Times New Roman" w:cs="Times New Roman"/>
          <w:b/>
          <w:i/>
          <w:sz w:val="28"/>
          <w:szCs w:val="28"/>
          <w:u w:val="single"/>
          <w:lang w:val="en-US"/>
          <w:rPrChange w:id="21" w:author="Admin" w:date="2024-05-15T10:56:00Z">
            <w:rPr>
              <w:rFonts w:ascii="Times New Roman" w:hAnsi="Times New Roman" w:cs="Times New Roman"/>
              <w:sz w:val="28"/>
              <w:szCs w:val="28"/>
              <w:lang w:val="en-US"/>
            </w:rPr>
          </w:rPrChange>
        </w:rPr>
        <w:t>.</w:t>
      </w:r>
    </w:p>
    <w:p w14:paraId="18169C9C" w14:textId="77777777" w:rsidR="00B43217" w:rsidRPr="00910B96" w:rsidRDefault="00B43217" w:rsidP="000E44EC">
      <w:pPr>
        <w:jc w:val="both"/>
        <w:rPr>
          <w:rFonts w:ascii="Times New Roman" w:hAnsi="Times New Roman" w:cs="Times New Roman"/>
          <w:sz w:val="28"/>
          <w:szCs w:val="28"/>
          <w:lang w:val="en-US"/>
        </w:rPr>
      </w:pPr>
    </w:p>
    <w:sectPr w:rsidR="00B43217" w:rsidRPr="00910B96" w:rsidSect="00910B96">
      <w:headerReference w:type="even" r:id="rId18"/>
      <w:headerReference w:type="default" r:id="rId19"/>
      <w:footerReference w:type="default" r:id="rId20"/>
      <w:headerReference w:type="first" r:id="rId21"/>
      <w:pgSz w:w="11906" w:h="16838" w:code="9"/>
      <w:pgMar w:top="1440" w:right="1440" w:bottom="1440" w:left="1440" w:header="709" w:footer="709"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dmin" w:date="2024-05-15T10:56:00Z" w:initials="A">
    <w:p w14:paraId="43E34146" w14:textId="77777777" w:rsidR="00B43217" w:rsidRDefault="00B43217">
      <w:pPr>
        <w:pStyle w:val="CommentText"/>
      </w:pPr>
      <w:r>
        <w:rPr>
          <w:rStyle w:val="CommentReference"/>
        </w:rPr>
        <w:annotationRef/>
      </w:r>
      <w:r>
        <w:t xml:space="preserve">Windows word small </w:t>
      </w:r>
      <w:proofErr w:type="spellStart"/>
      <w:r>
        <w:t>explaination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E34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34146" w16cid:durableId="29EF1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C0AA1" w14:textId="77777777" w:rsidR="00B43217" w:rsidRDefault="00B43217" w:rsidP="00386D09">
      <w:pPr>
        <w:spacing w:after="0" w:line="240" w:lineRule="auto"/>
      </w:pPr>
      <w:r>
        <w:separator/>
      </w:r>
    </w:p>
  </w:endnote>
  <w:endnote w:type="continuationSeparator" w:id="0">
    <w:p w14:paraId="1AC2824A" w14:textId="77777777" w:rsidR="00B43217" w:rsidRDefault="00B43217" w:rsidP="003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23113"/>
      <w:docPartObj>
        <w:docPartGallery w:val="Page Numbers (Bottom of Page)"/>
        <w:docPartUnique/>
      </w:docPartObj>
    </w:sdtPr>
    <w:sdtEndPr>
      <w:rPr>
        <w:noProof/>
      </w:rPr>
    </w:sdtEndPr>
    <w:sdtContent>
      <w:p w14:paraId="5989B5B7" w14:textId="77777777" w:rsidR="00B43217" w:rsidRDefault="00B43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0D1CC1" w14:textId="77777777" w:rsidR="00B43217" w:rsidRDefault="00B43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84806" w14:textId="77777777" w:rsidR="00B43217" w:rsidRDefault="00B43217" w:rsidP="00386D09">
      <w:pPr>
        <w:spacing w:after="0" w:line="240" w:lineRule="auto"/>
      </w:pPr>
      <w:r>
        <w:separator/>
      </w:r>
    </w:p>
  </w:footnote>
  <w:footnote w:type="continuationSeparator" w:id="0">
    <w:p w14:paraId="0777DC8E" w14:textId="77777777" w:rsidR="00B43217" w:rsidRDefault="00B43217" w:rsidP="00386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FB7F" w14:textId="77777777" w:rsidR="00B43217" w:rsidRDefault="00B43217">
    <w:pPr>
      <w:pStyle w:val="Header"/>
    </w:pPr>
    <w:r>
      <w:rPr>
        <w:noProof/>
      </w:rPr>
      <w:pict w14:anchorId="2E0D1D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282438" o:spid="_x0000_s2050" type="#_x0000_t136" style="position:absolute;margin-left:0;margin-top:0;width:486pt;height:134.25pt;rotation:315;z-index:-251653120;mso-position-horizontal:center;mso-position-horizontal-relative:margin;mso-position-vertical:center;mso-position-vertical-relative:margin" o:allowincell="f" fillcolor="#0d0d0d [3069]" stroked="f">
          <v:fill opacity=".5"/>
          <v:textpath style="font-family:&quot;Times New Roman&quot;;font-size:120pt" string="Purushot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B324E" w14:textId="77777777" w:rsidR="00B43217" w:rsidRDefault="00B43217" w:rsidP="00386D09">
    <w:pPr>
      <w:pStyle w:val="Header"/>
      <w:jc w:val="center"/>
    </w:pPr>
    <w:r>
      <w:rPr>
        <w:noProof/>
      </w:rPr>
      <mc:AlternateContent>
        <mc:Choice Requires="wps">
          <w:drawing>
            <wp:anchor distT="0" distB="0" distL="118745" distR="118745" simplePos="0" relativeHeight="251667456" behindDoc="1" locked="0" layoutInCell="1" allowOverlap="0" wp14:anchorId="3CDCFEE1" wp14:editId="052AC2E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109F8DC" w14:textId="77777777" w:rsidR="00B43217" w:rsidRDefault="00B43217">
                              <w:pPr>
                                <w:pStyle w:val="Header"/>
                                <w:jc w:val="center"/>
                                <w:rPr>
                                  <w:caps/>
                                  <w:color w:val="FFFFFF" w:themeColor="background1"/>
                                </w:rPr>
                              </w:pPr>
                              <w:r>
                                <w:rPr>
                                  <w:caps/>
                                  <w:color w:val="FFFFFF" w:themeColor="background1"/>
                                </w:rPr>
                                <w:t>purushoth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DCFEE1" id="Rectangle 197" o:spid="_x0000_s1031" style="position:absolute;left:0;text-align:left;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" o:allowoverlap="f" fillcolor="#d34817 [3204]" stroked="f" strokeweight="1.2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109F8DC" w14:textId="77777777" w:rsidR="00B43217" w:rsidRDefault="00B43217">
                        <w:pPr>
                          <w:pStyle w:val="Header"/>
                          <w:jc w:val="center"/>
                          <w:rPr>
                            <w:caps/>
                            <w:color w:val="FFFFFF" w:themeColor="background1"/>
                          </w:rPr>
                        </w:pPr>
                        <w:r>
                          <w:rPr>
                            <w:caps/>
                            <w:color w:val="FFFFFF" w:themeColor="background1"/>
                          </w:rPr>
                          <w:t>purushoth</w:t>
                        </w:r>
                      </w:p>
                    </w:sdtContent>
                  </w:sdt>
                </w:txbxContent>
              </v:textbox>
              <w10:wrap type="square" anchorx="margin" anchory="page"/>
            </v:rect>
          </w:pict>
        </mc:Fallback>
      </mc:AlternateContent>
    </w:r>
    <w:r>
      <w:rPr>
        <w:noProof/>
      </w:rPr>
      <w:pict w14:anchorId="67B32C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282439" o:spid="_x0000_s2051" type="#_x0000_t136" style="position:absolute;left:0;text-align:left;margin-left:0;margin-top:0;width:486pt;height:134.25pt;rotation:315;z-index:-251651072;mso-position-horizontal:center;mso-position-horizontal-relative:margin;mso-position-vertical:center;mso-position-vertical-relative:margin" o:allowincell="f" fillcolor="#0d0d0d [3069]" stroked="f">
          <v:fill opacity=".5"/>
          <v:textpath style="font-family:&quot;Times New Roman&quot;;font-size:120pt" string="Purushot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F22FD" w14:textId="77777777" w:rsidR="00B43217" w:rsidRDefault="00B43217">
    <w:pPr>
      <w:pStyle w:val="Header"/>
    </w:pPr>
    <w:r>
      <w:rPr>
        <w:noProof/>
      </w:rPr>
      <w:pict w14:anchorId="5FBE76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282437" o:spid="_x0000_s2049" type="#_x0000_t136" style="position:absolute;margin-left:0;margin-top:0;width:486pt;height:134.25pt;rotation:315;z-index:-251655168;mso-position-horizontal:center;mso-position-horizontal-relative:margin;mso-position-vertical:center;mso-position-vertical-relative:margin" o:allowincell="f" fillcolor="#0d0d0d [3069]" stroked="f">
          <v:fill opacity=".5"/>
          <v:textpath style="font-family:&quot;Times New Roman&quot;;font-size:120pt" string="Purushot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1F6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05110F"/>
    <w:multiLevelType w:val="multilevel"/>
    <w:tmpl w:val="2D2C38B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6C816206"/>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73D05065"/>
    <w:multiLevelType w:val="hybridMultilevel"/>
    <w:tmpl w:val="E80E0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16301932"/>
  </wne:recipientData>
  <wne:recipientData>
    <wne:active wne:val="1"/>
    <wne:hash wne:val="1084596710"/>
  </wne:recipientData>
  <wne:recipientData>
    <wne:active wne:val="1"/>
    <wne:hash wne:val="1595369999"/>
  </wne:recipientData>
  <wne:recipientData>
    <wne:active wne:val="1"/>
    <wne:hash wne:val="45238351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isplayBackgroundShape/>
  <w:proofState w:spelling="clean" w:grammar="clean"/>
  <w:mailMerge>
    <w:mainDocumentType w:val="formLetters"/>
    <w:dataType w:val="native"/>
    <w:connectString w:val=""/>
    <w:query w:val="SELECT * FROM `Office Address List` "/>
    <w:dataSource r:id="rId1"/>
    <w:viewMergedData/>
    <w:odso>
      <w:udl w:val=""/>
      <w:table w:val="Office Address List"/>
      <w:src r:id="rId2"/>
      <w:colDelim w:val="9"/>
      <w:type w:val="addressBook"/>
      <w:fHdr/>
      <w:fieldMapData>
        <w:lid w:val="en-IN"/>
      </w:fieldMapData>
      <w:fieldMapData>
        <w:type w:val="dbColumn"/>
        <w:name w:val="Title"/>
        <w:mappedName w:val="Courtesy Title"/>
        <w:column w:val="0"/>
        <w:lid w:val="en-IN"/>
      </w:fieldMapData>
      <w:fieldMapData>
        <w:type w:val="dbColumn"/>
        <w:name w:val="First Name"/>
        <w:mappedName w:val="First Name"/>
        <w:column w:val="1"/>
        <w:lid w:val="en-IN"/>
      </w:fieldMapData>
      <w:fieldMapData>
        <w:lid w:val="en-IN"/>
      </w:fieldMapData>
      <w:fieldMapData>
        <w:type w:val="dbColumn"/>
        <w:name w:val="Last Name"/>
        <w:mappedName w:val="Last Name"/>
        <w:column w:val="2"/>
        <w:lid w:val="en-IN"/>
      </w:fieldMapData>
      <w:fieldMapData>
        <w:lid w:val="en-IN"/>
      </w:fieldMapData>
      <w:fieldMapData>
        <w:lid w:val="en-IN"/>
      </w:fieldMapData>
      <w:fieldMapData>
        <w:lid w:val="en-IN"/>
      </w:fieldMapData>
      <w:fieldMapData>
        <w:type w:val="dbColumn"/>
        <w:name w:val="Company Name"/>
        <w:mappedName w:val="Company"/>
        <w:column w:val="3"/>
        <w:lid w:val="en-IN"/>
      </w:fieldMapData>
      <w:fieldMapData>
        <w:type w:val="dbColumn"/>
        <w:name w:val="Address Line 1"/>
        <w:mappedName w:val="Address 1"/>
        <w:column w:val="4"/>
        <w:lid w:val="en-IN"/>
      </w:fieldMapData>
      <w:fieldMapData>
        <w:type w:val="dbColumn"/>
        <w:name w:val="Address Line 2"/>
        <w:mappedName w:val="Address 2"/>
        <w:column w:val="5"/>
        <w:lid w:val="en-IN"/>
      </w:fieldMapData>
      <w:fieldMapData>
        <w:type w:val="dbColumn"/>
        <w:name w:val="City"/>
        <w:mappedName w:val="City"/>
        <w:column w:val="6"/>
        <w:lid w:val="en-IN"/>
      </w:fieldMapData>
      <w:fieldMapData>
        <w:type w:val="dbColumn"/>
        <w:name w:val="State"/>
        <w:mappedName w:val="State"/>
        <w:column w:val="7"/>
        <w:lid w:val="en-IN"/>
      </w:fieldMapData>
      <w:fieldMapData>
        <w:type w:val="dbColumn"/>
        <w:name w:val="ZIP Code"/>
        <w:mappedName w:val="Postal Code"/>
        <w:column w:val="8"/>
        <w:lid w:val="en-IN"/>
      </w:fieldMapData>
      <w:fieldMapData>
        <w:type w:val="dbColumn"/>
        <w:name w:val="Country or Region"/>
        <w:mappedName w:val="Country or Region"/>
        <w:column w:val="9"/>
        <w:lid w:val="en-IN"/>
      </w:fieldMapData>
      <w:fieldMapData>
        <w:type w:val="dbColumn"/>
        <w:name w:val="Work Phone"/>
        <w:mappedName w:val="Business Phone"/>
        <w:column w:val="11"/>
        <w:lid w:val="en-IN"/>
      </w:fieldMapData>
      <w:fieldMapData>
        <w:lid w:val="en-IN"/>
      </w:fieldMapData>
      <w:fieldMapData>
        <w:type w:val="dbColumn"/>
        <w:name w:val="Home Phone"/>
        <w:mappedName w:val="Home Phone"/>
        <w:column w:val="10"/>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recipientData r:id="rId3"/>
    </w:odso>
  </w:mailMerge>
  <w:trackRevisions/>
  <w:defaultTabStop w:val="720"/>
  <w:characterSpacingControl w:val="doNotCompress"/>
  <w:hdrShapeDefaults>
    <o:shapedefaults v:ext="edit" spidmax="2052">
      <o:colormru v:ext="edit" colors="#f9c"/>
      <o:colormenu v:ext="edit" fillcolor="none [67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EC"/>
    <w:rsid w:val="0002661D"/>
    <w:rsid w:val="000312EF"/>
    <w:rsid w:val="000658E9"/>
    <w:rsid w:val="000E44EC"/>
    <w:rsid w:val="000F65D9"/>
    <w:rsid w:val="003677C1"/>
    <w:rsid w:val="00386D09"/>
    <w:rsid w:val="004A04F6"/>
    <w:rsid w:val="00750335"/>
    <w:rsid w:val="00786038"/>
    <w:rsid w:val="007E02B4"/>
    <w:rsid w:val="00875BE6"/>
    <w:rsid w:val="00910B96"/>
    <w:rsid w:val="00B43217"/>
    <w:rsid w:val="00C12BE8"/>
    <w:rsid w:val="00E44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9c"/>
      <o:colormenu v:ext="edit" fillcolor="none [671]"/>
    </o:shapedefaults>
    <o:shapelayout v:ext="edit">
      <o:idmap v:ext="edit" data="1"/>
    </o:shapelayout>
  </w:shapeDefaults>
  <w:decimalSymbol w:val="."/>
  <w:listSeparator w:val=","/>
  <w14:docId w14:val="680DDC18"/>
  <w15:chartTrackingRefBased/>
  <w15:docId w15:val="{923A2590-E896-4344-AB38-E36293C9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4F6"/>
  </w:style>
  <w:style w:type="paragraph" w:styleId="Heading1">
    <w:name w:val="heading 1"/>
    <w:basedOn w:val="Normal"/>
    <w:next w:val="Normal"/>
    <w:link w:val="Heading1Char"/>
    <w:uiPriority w:val="9"/>
    <w:qFormat/>
    <w:rsid w:val="004A04F6"/>
    <w:pPr>
      <w:keepNext/>
      <w:keepLines/>
      <w:numPr>
        <w:numId w:val="5"/>
      </w:numPr>
      <w:pBdr>
        <w:left w:val="single" w:sz="12" w:space="12" w:color="9B2D1F"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A04F6"/>
    <w:pPr>
      <w:keepNext/>
      <w:keepLines/>
      <w:numPr>
        <w:ilvl w:val="1"/>
        <w:numId w:val="5"/>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A04F6"/>
    <w:pPr>
      <w:keepNext/>
      <w:keepLines/>
      <w:numPr>
        <w:ilvl w:val="2"/>
        <w:numId w:val="5"/>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A04F6"/>
    <w:pPr>
      <w:keepNext/>
      <w:keepLines/>
      <w:numPr>
        <w:ilvl w:val="3"/>
        <w:numId w:val="5"/>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A04F6"/>
    <w:pPr>
      <w:keepNext/>
      <w:keepLines/>
      <w:numPr>
        <w:ilvl w:val="4"/>
        <w:numId w:val="5"/>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A04F6"/>
    <w:pPr>
      <w:keepNext/>
      <w:keepLines/>
      <w:numPr>
        <w:ilvl w:val="5"/>
        <w:numId w:val="5"/>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A04F6"/>
    <w:pPr>
      <w:keepNext/>
      <w:keepLines/>
      <w:numPr>
        <w:ilvl w:val="6"/>
        <w:numId w:val="5"/>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A04F6"/>
    <w:pPr>
      <w:keepNext/>
      <w:keepLines/>
      <w:numPr>
        <w:ilvl w:val="7"/>
        <w:numId w:val="5"/>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unhideWhenUsed/>
    <w:qFormat/>
    <w:rsid w:val="004A04F6"/>
    <w:pPr>
      <w:keepNext/>
      <w:keepLines/>
      <w:numPr>
        <w:ilvl w:val="8"/>
        <w:numId w:val="5"/>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4F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A04F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A04F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A04F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A04F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A04F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A04F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A04F6"/>
    <w:rPr>
      <w:rFonts w:asciiTheme="majorHAnsi" w:eastAsiaTheme="majorEastAsia" w:hAnsiTheme="majorHAnsi" w:cstheme="majorBidi"/>
      <w:caps/>
    </w:rPr>
  </w:style>
  <w:style w:type="character" w:customStyle="1" w:styleId="Heading9Char">
    <w:name w:val="Heading 9 Char"/>
    <w:basedOn w:val="DefaultParagraphFont"/>
    <w:link w:val="Heading9"/>
    <w:uiPriority w:val="9"/>
    <w:rsid w:val="004A04F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A04F6"/>
    <w:pPr>
      <w:spacing w:line="240" w:lineRule="auto"/>
    </w:pPr>
    <w:rPr>
      <w:b/>
      <w:bCs/>
      <w:color w:val="9B2D1F" w:themeColor="accent2"/>
      <w:spacing w:val="10"/>
      <w:sz w:val="16"/>
      <w:szCs w:val="16"/>
    </w:rPr>
  </w:style>
  <w:style w:type="paragraph" w:styleId="Title">
    <w:name w:val="Title"/>
    <w:basedOn w:val="Normal"/>
    <w:next w:val="Normal"/>
    <w:link w:val="TitleChar"/>
    <w:uiPriority w:val="10"/>
    <w:qFormat/>
    <w:rsid w:val="004A04F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A04F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A04F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A04F6"/>
    <w:rPr>
      <w:color w:val="000000" w:themeColor="text1"/>
      <w:sz w:val="24"/>
      <w:szCs w:val="24"/>
    </w:rPr>
  </w:style>
  <w:style w:type="character" w:styleId="Strong">
    <w:name w:val="Strong"/>
    <w:basedOn w:val="DefaultParagraphFont"/>
    <w:uiPriority w:val="22"/>
    <w:qFormat/>
    <w:rsid w:val="004A04F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A04F6"/>
    <w:rPr>
      <w:rFonts w:asciiTheme="minorHAnsi" w:eastAsiaTheme="minorEastAsia" w:hAnsiTheme="minorHAnsi" w:cstheme="minorBidi"/>
      <w:i/>
      <w:iCs/>
      <w:color w:val="732117" w:themeColor="accent2" w:themeShade="BF"/>
      <w:sz w:val="20"/>
      <w:szCs w:val="20"/>
    </w:rPr>
  </w:style>
  <w:style w:type="paragraph" w:styleId="NoSpacing">
    <w:name w:val="No Spacing"/>
    <w:link w:val="NoSpacingChar"/>
    <w:uiPriority w:val="1"/>
    <w:qFormat/>
    <w:rsid w:val="004A04F6"/>
    <w:pPr>
      <w:spacing w:after="0" w:line="240" w:lineRule="auto"/>
    </w:pPr>
  </w:style>
  <w:style w:type="paragraph" w:styleId="Quote">
    <w:name w:val="Quote"/>
    <w:basedOn w:val="Normal"/>
    <w:next w:val="Normal"/>
    <w:link w:val="QuoteChar"/>
    <w:uiPriority w:val="29"/>
    <w:qFormat/>
    <w:rsid w:val="004A04F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A04F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A04F6"/>
    <w:pPr>
      <w:spacing w:before="100" w:beforeAutospacing="1" w:after="240"/>
      <w:ind w:left="936" w:right="936"/>
      <w:jc w:val="center"/>
    </w:pPr>
    <w:rPr>
      <w:rFonts w:asciiTheme="majorHAnsi" w:eastAsiaTheme="majorEastAsia" w:hAnsiTheme="majorHAnsi" w:cstheme="majorBidi"/>
      <w:caps/>
      <w:color w:val="732117" w:themeColor="accent2" w:themeShade="BF"/>
      <w:spacing w:val="10"/>
      <w:sz w:val="28"/>
      <w:szCs w:val="28"/>
    </w:rPr>
  </w:style>
  <w:style w:type="character" w:customStyle="1" w:styleId="IntenseQuoteChar">
    <w:name w:val="Intense Quote Char"/>
    <w:basedOn w:val="DefaultParagraphFont"/>
    <w:link w:val="IntenseQuote"/>
    <w:uiPriority w:val="30"/>
    <w:rsid w:val="004A04F6"/>
    <w:rPr>
      <w:rFonts w:asciiTheme="majorHAnsi" w:eastAsiaTheme="majorEastAsia" w:hAnsiTheme="majorHAnsi" w:cstheme="majorBidi"/>
      <w:caps/>
      <w:color w:val="732117" w:themeColor="accent2" w:themeShade="BF"/>
      <w:spacing w:val="10"/>
      <w:sz w:val="28"/>
      <w:szCs w:val="28"/>
    </w:rPr>
  </w:style>
  <w:style w:type="character" w:styleId="SubtleEmphasis">
    <w:name w:val="Subtle Emphasis"/>
    <w:basedOn w:val="DefaultParagraphFont"/>
    <w:uiPriority w:val="19"/>
    <w:qFormat/>
    <w:rsid w:val="004A04F6"/>
    <w:rPr>
      <w:i/>
      <w:iCs/>
      <w:color w:val="auto"/>
    </w:rPr>
  </w:style>
  <w:style w:type="character" w:styleId="IntenseEmphasis">
    <w:name w:val="Intense Emphasis"/>
    <w:basedOn w:val="DefaultParagraphFont"/>
    <w:uiPriority w:val="21"/>
    <w:qFormat/>
    <w:rsid w:val="004A04F6"/>
    <w:rPr>
      <w:rFonts w:asciiTheme="minorHAnsi" w:eastAsiaTheme="minorEastAsia" w:hAnsiTheme="minorHAnsi" w:cstheme="minorBidi"/>
      <w:b/>
      <w:bCs/>
      <w:i/>
      <w:iCs/>
      <w:color w:val="732117" w:themeColor="accent2" w:themeShade="BF"/>
      <w:spacing w:val="0"/>
      <w:w w:val="100"/>
      <w:position w:val="0"/>
      <w:sz w:val="20"/>
      <w:szCs w:val="20"/>
    </w:rPr>
  </w:style>
  <w:style w:type="character" w:styleId="SubtleReference">
    <w:name w:val="Subtle Reference"/>
    <w:basedOn w:val="DefaultParagraphFont"/>
    <w:uiPriority w:val="31"/>
    <w:qFormat/>
    <w:rsid w:val="004A04F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A04F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A04F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A04F6"/>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paragraph" w:styleId="ListParagraph">
    <w:name w:val="List Paragraph"/>
    <w:basedOn w:val="Normal"/>
    <w:uiPriority w:val="34"/>
    <w:qFormat/>
    <w:rsid w:val="000E44EC"/>
    <w:pPr>
      <w:ind w:left="720"/>
      <w:contextualSpacing/>
    </w:pPr>
  </w:style>
  <w:style w:type="table" w:styleId="TableGrid">
    <w:name w:val="Table Grid"/>
    <w:basedOn w:val="TableNormal"/>
    <w:uiPriority w:val="39"/>
    <w:rsid w:val="000E4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E44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86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D09"/>
  </w:style>
  <w:style w:type="paragraph" w:styleId="Footer">
    <w:name w:val="footer"/>
    <w:basedOn w:val="Normal"/>
    <w:link w:val="FooterChar"/>
    <w:uiPriority w:val="99"/>
    <w:unhideWhenUsed/>
    <w:rsid w:val="00386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D09"/>
  </w:style>
  <w:style w:type="character" w:customStyle="1" w:styleId="NoSpacingChar">
    <w:name w:val="No Spacing Char"/>
    <w:basedOn w:val="DefaultParagraphFont"/>
    <w:link w:val="NoSpacing"/>
    <w:uiPriority w:val="1"/>
    <w:rsid w:val="00386D09"/>
  </w:style>
  <w:style w:type="character" w:styleId="CommentReference">
    <w:name w:val="annotation reference"/>
    <w:basedOn w:val="DefaultParagraphFont"/>
    <w:uiPriority w:val="99"/>
    <w:semiHidden/>
    <w:unhideWhenUsed/>
    <w:rsid w:val="00B43217"/>
    <w:rPr>
      <w:sz w:val="16"/>
      <w:szCs w:val="16"/>
    </w:rPr>
  </w:style>
  <w:style w:type="paragraph" w:styleId="CommentText">
    <w:name w:val="annotation text"/>
    <w:basedOn w:val="Normal"/>
    <w:link w:val="CommentTextChar"/>
    <w:uiPriority w:val="99"/>
    <w:semiHidden/>
    <w:unhideWhenUsed/>
    <w:rsid w:val="00B43217"/>
    <w:pPr>
      <w:spacing w:line="240" w:lineRule="auto"/>
    </w:pPr>
    <w:rPr>
      <w:sz w:val="20"/>
      <w:szCs w:val="20"/>
    </w:rPr>
  </w:style>
  <w:style w:type="character" w:customStyle="1" w:styleId="CommentTextChar">
    <w:name w:val="Comment Text Char"/>
    <w:basedOn w:val="DefaultParagraphFont"/>
    <w:link w:val="CommentText"/>
    <w:uiPriority w:val="99"/>
    <w:semiHidden/>
    <w:rsid w:val="00B43217"/>
    <w:rPr>
      <w:sz w:val="20"/>
      <w:szCs w:val="20"/>
    </w:rPr>
  </w:style>
  <w:style w:type="paragraph" w:styleId="CommentSubject">
    <w:name w:val="annotation subject"/>
    <w:basedOn w:val="CommentText"/>
    <w:next w:val="CommentText"/>
    <w:link w:val="CommentSubjectChar"/>
    <w:uiPriority w:val="99"/>
    <w:semiHidden/>
    <w:unhideWhenUsed/>
    <w:rsid w:val="00B43217"/>
    <w:rPr>
      <w:b/>
      <w:bCs/>
    </w:rPr>
  </w:style>
  <w:style w:type="character" w:customStyle="1" w:styleId="CommentSubjectChar">
    <w:name w:val="Comment Subject Char"/>
    <w:basedOn w:val="CommentTextChar"/>
    <w:link w:val="CommentSubject"/>
    <w:uiPriority w:val="99"/>
    <w:semiHidden/>
    <w:rsid w:val="00B43217"/>
    <w:rPr>
      <w:b/>
      <w:bCs/>
      <w:sz w:val="20"/>
      <w:szCs w:val="20"/>
    </w:rPr>
  </w:style>
  <w:style w:type="paragraph" w:styleId="BalloonText">
    <w:name w:val="Balloon Text"/>
    <w:basedOn w:val="Normal"/>
    <w:link w:val="BalloonTextChar"/>
    <w:uiPriority w:val="99"/>
    <w:semiHidden/>
    <w:unhideWhenUsed/>
    <w:rsid w:val="00B43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2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dmin\Documents\My%20Data%20Sources\newmailling.mdb" TargetMode="External"/><Relationship Id="rId1" Type="http://schemas.openxmlformats.org/officeDocument/2006/relationships/mailMergeSource" Target="file:///C:\Users\Admin\Documents\My%20Data%20Sources\newmailling.mdb"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subject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Sheet1!$A$2:$A$5</c:f>
              <c:strCache>
                <c:ptCount val="4"/>
                <c:pt idx="0">
                  <c:v>purushoth</c:v>
                </c:pt>
                <c:pt idx="1">
                  <c:v>happy</c:v>
                </c:pt>
                <c:pt idx="2">
                  <c:v>lucky</c:v>
                </c:pt>
                <c:pt idx="3">
                  <c:v>brave</c:v>
                </c:pt>
              </c:strCache>
            </c:strRef>
          </c:cat>
          <c:val>
            <c:numRef>
              <c:f>Sheet1!$B$2:$B$5</c:f>
              <c:numCache>
                <c:formatCode>General</c:formatCode>
                <c:ptCount val="4"/>
                <c:pt idx="0">
                  <c:v>89</c:v>
                </c:pt>
                <c:pt idx="1">
                  <c:v>45</c:v>
                </c:pt>
                <c:pt idx="2">
                  <c:v>65</c:v>
                </c:pt>
                <c:pt idx="3">
                  <c:v>56</c:v>
                </c:pt>
              </c:numCache>
            </c:numRef>
          </c:val>
          <c:extLst>
            <c:ext xmlns:c16="http://schemas.microsoft.com/office/drawing/2014/chart" uri="{C3380CC4-5D6E-409C-BE32-E72D297353CC}">
              <c16:uniqueId val="{00000000-0066-4FF4-A1B4-6E9EA1F2DB88}"/>
            </c:ext>
          </c:extLst>
        </c:ser>
        <c:ser>
          <c:idx val="1"/>
          <c:order val="1"/>
          <c:tx>
            <c:strRef>
              <c:f>Sheet1!$C$1</c:f>
              <c:strCache>
                <c:ptCount val="1"/>
                <c:pt idx="0">
                  <c:v>subject 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Sheet1!$A$2:$A$5</c:f>
              <c:strCache>
                <c:ptCount val="4"/>
                <c:pt idx="0">
                  <c:v>purushoth</c:v>
                </c:pt>
                <c:pt idx="1">
                  <c:v>happy</c:v>
                </c:pt>
                <c:pt idx="2">
                  <c:v>lucky</c:v>
                </c:pt>
                <c:pt idx="3">
                  <c:v>brave</c:v>
                </c:pt>
              </c:strCache>
            </c:strRef>
          </c:cat>
          <c:val>
            <c:numRef>
              <c:f>Sheet1!$C$2:$C$5</c:f>
              <c:numCache>
                <c:formatCode>General</c:formatCode>
                <c:ptCount val="4"/>
                <c:pt idx="0">
                  <c:v>57</c:v>
                </c:pt>
                <c:pt idx="1">
                  <c:v>67</c:v>
                </c:pt>
                <c:pt idx="2">
                  <c:v>65</c:v>
                </c:pt>
                <c:pt idx="3">
                  <c:v>67</c:v>
                </c:pt>
              </c:numCache>
            </c:numRef>
          </c:val>
          <c:extLst>
            <c:ext xmlns:c16="http://schemas.microsoft.com/office/drawing/2014/chart" uri="{C3380CC4-5D6E-409C-BE32-E72D297353CC}">
              <c16:uniqueId val="{00000001-0066-4FF4-A1B4-6E9EA1F2DB88}"/>
            </c:ext>
          </c:extLst>
        </c:ser>
        <c:ser>
          <c:idx val="2"/>
          <c:order val="2"/>
          <c:tx>
            <c:strRef>
              <c:f>Sheet1!$D$1</c:f>
              <c:strCache>
                <c:ptCount val="1"/>
                <c:pt idx="0">
                  <c:v>subject 3</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Sheet1!$A$2:$A$5</c:f>
              <c:strCache>
                <c:ptCount val="4"/>
                <c:pt idx="0">
                  <c:v>purushoth</c:v>
                </c:pt>
                <c:pt idx="1">
                  <c:v>happy</c:v>
                </c:pt>
                <c:pt idx="2">
                  <c:v>lucky</c:v>
                </c:pt>
                <c:pt idx="3">
                  <c:v>brave</c:v>
                </c:pt>
              </c:strCache>
            </c:strRef>
          </c:cat>
          <c:val>
            <c:numRef>
              <c:f>Sheet1!$D$2:$D$5</c:f>
              <c:numCache>
                <c:formatCode>General</c:formatCode>
                <c:ptCount val="4"/>
                <c:pt idx="0">
                  <c:v>78</c:v>
                </c:pt>
                <c:pt idx="1">
                  <c:v>76</c:v>
                </c:pt>
                <c:pt idx="2">
                  <c:v>34</c:v>
                </c:pt>
                <c:pt idx="3">
                  <c:v>87</c:v>
                </c:pt>
              </c:numCache>
            </c:numRef>
          </c:val>
          <c:extLst>
            <c:ext xmlns:c16="http://schemas.microsoft.com/office/drawing/2014/chart" uri="{C3380CC4-5D6E-409C-BE32-E72D297353CC}">
              <c16:uniqueId val="{00000002-0066-4FF4-A1B4-6E9EA1F2DB88}"/>
            </c:ext>
          </c:extLst>
        </c:ser>
        <c:dLbls>
          <c:showLegendKey val="0"/>
          <c:showVal val="1"/>
          <c:showCatName val="0"/>
          <c:showSerName val="0"/>
          <c:showPercent val="0"/>
          <c:showBubbleSize val="0"/>
        </c:dLbls>
        <c:gapWidth val="84"/>
        <c:gapDepth val="73"/>
        <c:shape val="box"/>
        <c:axId val="542164351"/>
        <c:axId val="864691759"/>
        <c:axId val="0"/>
      </c:bar3DChart>
      <c:catAx>
        <c:axId val="5421643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64691759"/>
        <c:crosses val="autoZero"/>
        <c:auto val="1"/>
        <c:lblAlgn val="ctr"/>
        <c:lblOffset val="100"/>
        <c:noMultiLvlLbl val="0"/>
      </c:catAx>
      <c:valAx>
        <c:axId val="864691759"/>
        <c:scaling>
          <c:orientation val="minMax"/>
        </c:scaling>
        <c:delete val="1"/>
        <c:axPos val="l"/>
        <c:numFmt formatCode="General" sourceLinked="1"/>
        <c:majorTickMark val="out"/>
        <c:minorTickMark val="none"/>
        <c:tickLblPos val="nextTo"/>
        <c:crossAx val="5421643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8287FE-2DE3-47AA-92D9-99E76CD9DF6E}" type="doc">
      <dgm:prSet loTypeId="urn:microsoft.com/office/officeart/2005/8/layout/vList2" loCatId="list" qsTypeId="urn:microsoft.com/office/officeart/2005/8/quickstyle/3d7" qsCatId="3D" csTypeId="urn:microsoft.com/office/officeart/2005/8/colors/accent1_2" csCatId="accent1" phldr="1"/>
      <dgm:spPr/>
      <dgm:t>
        <a:bodyPr/>
        <a:lstStyle/>
        <a:p>
          <a:endParaRPr lang="en-IN"/>
        </a:p>
      </dgm:t>
    </dgm:pt>
    <dgm:pt modelId="{2F812DEB-BAC6-4D43-9661-9DDDFE910F23}">
      <dgm:prSet phldrT="[Text]"/>
      <dgm:spPr/>
      <dgm:t>
        <a:bodyPr/>
        <a:lstStyle/>
        <a:p>
          <a:r>
            <a:rPr lang="en-IN"/>
            <a:t>hi</a:t>
          </a:r>
        </a:p>
      </dgm:t>
    </dgm:pt>
    <dgm:pt modelId="{CA961453-8DDE-4EB8-87A5-78C7B9A3CC2D}" type="parTrans" cxnId="{C04B410A-9F3A-4DFC-8F16-23D1A106F7F1}">
      <dgm:prSet/>
      <dgm:spPr/>
      <dgm:t>
        <a:bodyPr/>
        <a:lstStyle/>
        <a:p>
          <a:endParaRPr lang="en-IN"/>
        </a:p>
      </dgm:t>
    </dgm:pt>
    <dgm:pt modelId="{10D856C2-2085-48A4-B11C-4E7F1EB7CF92}" type="sibTrans" cxnId="{C04B410A-9F3A-4DFC-8F16-23D1A106F7F1}">
      <dgm:prSet/>
      <dgm:spPr/>
      <dgm:t>
        <a:bodyPr/>
        <a:lstStyle/>
        <a:p>
          <a:endParaRPr lang="en-IN"/>
        </a:p>
      </dgm:t>
    </dgm:pt>
    <dgm:pt modelId="{EEA9CDD1-92AC-4E3F-A40D-1BADDA40E0B1}">
      <dgm:prSet phldrT="[Text]"/>
      <dgm:spPr/>
      <dgm:t>
        <a:bodyPr/>
        <a:lstStyle/>
        <a:p>
          <a:r>
            <a:rPr lang="en-IN"/>
            <a:t>hello</a:t>
          </a:r>
        </a:p>
      </dgm:t>
    </dgm:pt>
    <dgm:pt modelId="{5012D22A-CA5A-4193-9551-18054A542ECC}" type="parTrans" cxnId="{9B5EA008-2B8E-4C17-ACA1-EE023031F1E4}">
      <dgm:prSet/>
      <dgm:spPr/>
      <dgm:t>
        <a:bodyPr/>
        <a:lstStyle/>
        <a:p>
          <a:endParaRPr lang="en-IN"/>
        </a:p>
      </dgm:t>
    </dgm:pt>
    <dgm:pt modelId="{69D92AD8-7C42-486B-9FD0-17C91778D494}" type="sibTrans" cxnId="{9B5EA008-2B8E-4C17-ACA1-EE023031F1E4}">
      <dgm:prSet/>
      <dgm:spPr/>
      <dgm:t>
        <a:bodyPr/>
        <a:lstStyle/>
        <a:p>
          <a:endParaRPr lang="en-IN"/>
        </a:p>
      </dgm:t>
    </dgm:pt>
    <dgm:pt modelId="{B97C5D3A-318D-45EF-9F48-4CF467CE781B}">
      <dgm:prSet phldrT="[Text]"/>
      <dgm:spPr/>
      <dgm:t>
        <a:bodyPr/>
        <a:lstStyle/>
        <a:p>
          <a:r>
            <a:rPr lang="en-IN"/>
            <a:t>how are you</a:t>
          </a:r>
        </a:p>
      </dgm:t>
    </dgm:pt>
    <dgm:pt modelId="{F14EF8EA-3BD0-4B22-86A6-302D76326F33}" type="parTrans" cxnId="{85E286E8-7AC7-44D9-8798-D997195BCCCE}">
      <dgm:prSet/>
      <dgm:spPr/>
      <dgm:t>
        <a:bodyPr/>
        <a:lstStyle/>
        <a:p>
          <a:endParaRPr lang="en-IN"/>
        </a:p>
      </dgm:t>
    </dgm:pt>
    <dgm:pt modelId="{AC704F95-C490-406A-9621-E542580403A8}" type="sibTrans" cxnId="{85E286E8-7AC7-44D9-8798-D997195BCCCE}">
      <dgm:prSet/>
      <dgm:spPr/>
      <dgm:t>
        <a:bodyPr/>
        <a:lstStyle/>
        <a:p>
          <a:endParaRPr lang="en-IN"/>
        </a:p>
      </dgm:t>
    </dgm:pt>
    <dgm:pt modelId="{DE5279D4-45C0-4C75-B1A8-165D8E5B0212}">
      <dgm:prSet phldrT="[Text]"/>
      <dgm:spPr/>
      <dgm:t>
        <a:bodyPr/>
        <a:lstStyle/>
        <a:p>
          <a:r>
            <a:rPr lang="en-IN"/>
            <a:t>i am fine </a:t>
          </a:r>
        </a:p>
      </dgm:t>
    </dgm:pt>
    <dgm:pt modelId="{CB11319E-4FEE-4EB7-8859-FB81C38B0A96}" type="parTrans" cxnId="{146F95CD-BB7A-4440-A946-22850FAEA1FB}">
      <dgm:prSet/>
      <dgm:spPr/>
      <dgm:t>
        <a:bodyPr/>
        <a:lstStyle/>
        <a:p>
          <a:endParaRPr lang="en-IN"/>
        </a:p>
      </dgm:t>
    </dgm:pt>
    <dgm:pt modelId="{A03C4B9C-8FF9-4BB9-93BD-F2FC2417D909}" type="sibTrans" cxnId="{146F95CD-BB7A-4440-A946-22850FAEA1FB}">
      <dgm:prSet/>
      <dgm:spPr/>
      <dgm:t>
        <a:bodyPr/>
        <a:lstStyle/>
        <a:p>
          <a:endParaRPr lang="en-IN"/>
        </a:p>
      </dgm:t>
    </dgm:pt>
    <dgm:pt modelId="{17439266-C430-4C72-9B3D-27E0B32D71D3}" type="pres">
      <dgm:prSet presAssocID="{B08287FE-2DE3-47AA-92D9-99E76CD9DF6E}" presName="linear" presStyleCnt="0">
        <dgm:presLayoutVars>
          <dgm:animLvl val="lvl"/>
          <dgm:resizeHandles val="exact"/>
        </dgm:presLayoutVars>
      </dgm:prSet>
      <dgm:spPr/>
    </dgm:pt>
    <dgm:pt modelId="{286BA3AF-9892-4CCE-9E79-070F9926AA35}" type="pres">
      <dgm:prSet presAssocID="{2F812DEB-BAC6-4D43-9661-9DDDFE910F23}" presName="parentText" presStyleLbl="node1" presStyleIdx="0" presStyleCnt="2">
        <dgm:presLayoutVars>
          <dgm:chMax val="0"/>
          <dgm:bulletEnabled val="1"/>
        </dgm:presLayoutVars>
      </dgm:prSet>
      <dgm:spPr/>
    </dgm:pt>
    <dgm:pt modelId="{A230B5CD-51A5-4C0D-9549-2666EED2BDF9}" type="pres">
      <dgm:prSet presAssocID="{2F812DEB-BAC6-4D43-9661-9DDDFE910F23}" presName="childText" presStyleLbl="revTx" presStyleIdx="0" presStyleCnt="2">
        <dgm:presLayoutVars>
          <dgm:bulletEnabled val="1"/>
        </dgm:presLayoutVars>
      </dgm:prSet>
      <dgm:spPr/>
    </dgm:pt>
    <dgm:pt modelId="{381A0034-C724-4871-9F16-8D28AC95CF1A}" type="pres">
      <dgm:prSet presAssocID="{B97C5D3A-318D-45EF-9F48-4CF467CE781B}" presName="parentText" presStyleLbl="node1" presStyleIdx="1" presStyleCnt="2">
        <dgm:presLayoutVars>
          <dgm:chMax val="0"/>
          <dgm:bulletEnabled val="1"/>
        </dgm:presLayoutVars>
      </dgm:prSet>
      <dgm:spPr/>
    </dgm:pt>
    <dgm:pt modelId="{53563E89-260A-4496-A1B6-DAB328463A4D}" type="pres">
      <dgm:prSet presAssocID="{B97C5D3A-318D-45EF-9F48-4CF467CE781B}" presName="childText" presStyleLbl="revTx" presStyleIdx="1" presStyleCnt="2">
        <dgm:presLayoutVars>
          <dgm:bulletEnabled val="1"/>
        </dgm:presLayoutVars>
      </dgm:prSet>
      <dgm:spPr/>
    </dgm:pt>
  </dgm:ptLst>
  <dgm:cxnLst>
    <dgm:cxn modelId="{9B5EA008-2B8E-4C17-ACA1-EE023031F1E4}" srcId="{2F812DEB-BAC6-4D43-9661-9DDDFE910F23}" destId="{EEA9CDD1-92AC-4E3F-A40D-1BADDA40E0B1}" srcOrd="0" destOrd="0" parTransId="{5012D22A-CA5A-4193-9551-18054A542ECC}" sibTransId="{69D92AD8-7C42-486B-9FD0-17C91778D494}"/>
    <dgm:cxn modelId="{C04B410A-9F3A-4DFC-8F16-23D1A106F7F1}" srcId="{B08287FE-2DE3-47AA-92D9-99E76CD9DF6E}" destId="{2F812DEB-BAC6-4D43-9661-9DDDFE910F23}" srcOrd="0" destOrd="0" parTransId="{CA961453-8DDE-4EB8-87A5-78C7B9A3CC2D}" sibTransId="{10D856C2-2085-48A4-B11C-4E7F1EB7CF92}"/>
    <dgm:cxn modelId="{82A68218-DECE-4095-BA7E-F27B9BEAB4AD}" type="presOf" srcId="{2F812DEB-BAC6-4D43-9661-9DDDFE910F23}" destId="{286BA3AF-9892-4CCE-9E79-070F9926AA35}" srcOrd="0" destOrd="0" presId="urn:microsoft.com/office/officeart/2005/8/layout/vList2"/>
    <dgm:cxn modelId="{DF470B5F-15FB-4AD0-95FC-9F47FFB08174}" type="presOf" srcId="{DE5279D4-45C0-4C75-B1A8-165D8E5B0212}" destId="{53563E89-260A-4496-A1B6-DAB328463A4D}" srcOrd="0" destOrd="0" presId="urn:microsoft.com/office/officeart/2005/8/layout/vList2"/>
    <dgm:cxn modelId="{13A3A160-1221-496C-A808-BE7F4FFAD352}" type="presOf" srcId="{B97C5D3A-318D-45EF-9F48-4CF467CE781B}" destId="{381A0034-C724-4871-9F16-8D28AC95CF1A}" srcOrd="0" destOrd="0" presId="urn:microsoft.com/office/officeart/2005/8/layout/vList2"/>
    <dgm:cxn modelId="{146F95CD-BB7A-4440-A946-22850FAEA1FB}" srcId="{B97C5D3A-318D-45EF-9F48-4CF467CE781B}" destId="{DE5279D4-45C0-4C75-B1A8-165D8E5B0212}" srcOrd="0" destOrd="0" parTransId="{CB11319E-4FEE-4EB7-8859-FB81C38B0A96}" sibTransId="{A03C4B9C-8FF9-4BB9-93BD-F2FC2417D909}"/>
    <dgm:cxn modelId="{85E286E8-7AC7-44D9-8798-D997195BCCCE}" srcId="{B08287FE-2DE3-47AA-92D9-99E76CD9DF6E}" destId="{B97C5D3A-318D-45EF-9F48-4CF467CE781B}" srcOrd="1" destOrd="0" parTransId="{F14EF8EA-3BD0-4B22-86A6-302D76326F33}" sibTransId="{AC704F95-C490-406A-9621-E542580403A8}"/>
    <dgm:cxn modelId="{D321F7EC-2AC0-419C-A54B-63245062A4AB}" type="presOf" srcId="{EEA9CDD1-92AC-4E3F-A40D-1BADDA40E0B1}" destId="{A230B5CD-51A5-4C0D-9549-2666EED2BDF9}" srcOrd="0" destOrd="0" presId="urn:microsoft.com/office/officeart/2005/8/layout/vList2"/>
    <dgm:cxn modelId="{C3F3CBF8-9743-4FFA-B652-FE7C258B1A01}" type="presOf" srcId="{B08287FE-2DE3-47AA-92D9-99E76CD9DF6E}" destId="{17439266-C430-4C72-9B3D-27E0B32D71D3}" srcOrd="0" destOrd="0" presId="urn:microsoft.com/office/officeart/2005/8/layout/vList2"/>
    <dgm:cxn modelId="{F85A2A0F-C73E-4D40-802B-AAE08F626897}" type="presParOf" srcId="{17439266-C430-4C72-9B3D-27E0B32D71D3}" destId="{286BA3AF-9892-4CCE-9E79-070F9926AA35}" srcOrd="0" destOrd="0" presId="urn:microsoft.com/office/officeart/2005/8/layout/vList2"/>
    <dgm:cxn modelId="{024E6372-190C-4440-B1A4-427F6BE80AC1}" type="presParOf" srcId="{17439266-C430-4C72-9B3D-27E0B32D71D3}" destId="{A230B5CD-51A5-4C0D-9549-2666EED2BDF9}" srcOrd="1" destOrd="0" presId="urn:microsoft.com/office/officeart/2005/8/layout/vList2"/>
    <dgm:cxn modelId="{FBB032F7-6228-4E05-BEE2-313110DBF376}" type="presParOf" srcId="{17439266-C430-4C72-9B3D-27E0B32D71D3}" destId="{381A0034-C724-4871-9F16-8D28AC95CF1A}" srcOrd="2" destOrd="0" presId="urn:microsoft.com/office/officeart/2005/8/layout/vList2"/>
    <dgm:cxn modelId="{9E56A8B0-E9F8-48E8-ABF6-E79A89E5FB6B}" type="presParOf" srcId="{17439266-C430-4C72-9B3D-27E0B32D71D3}" destId="{53563E89-260A-4496-A1B6-DAB328463A4D}" srcOrd="3"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BA3AF-9892-4CCE-9E79-070F9926AA35}">
      <dsp:nvSpPr>
        <dsp:cNvPr id="0" name=""/>
        <dsp:cNvSpPr/>
      </dsp:nvSpPr>
      <dsp:spPr>
        <a:xfrm>
          <a:off x="0" y="25200"/>
          <a:ext cx="5486400" cy="912600"/>
        </a:xfrm>
        <a:prstGeom prst="roundRect">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0" tIns="152400" rIns="152400" bIns="152400" numCol="1" spcCol="1270" anchor="ctr" anchorCtr="0">
          <a:noAutofit/>
        </a:bodyPr>
        <a:lstStyle/>
        <a:p>
          <a:pPr marL="0" lvl="0" indent="0" algn="l" defTabSz="1778000">
            <a:lnSpc>
              <a:spcPct val="90000"/>
            </a:lnSpc>
            <a:spcBef>
              <a:spcPct val="0"/>
            </a:spcBef>
            <a:spcAft>
              <a:spcPct val="35000"/>
            </a:spcAft>
            <a:buNone/>
          </a:pPr>
          <a:r>
            <a:rPr lang="en-IN" sz="4000" kern="1200"/>
            <a:t>hi</a:t>
          </a:r>
        </a:p>
      </dsp:txBody>
      <dsp:txXfrm>
        <a:off x="44549" y="69749"/>
        <a:ext cx="5397302" cy="823502"/>
      </dsp:txXfrm>
    </dsp:sp>
    <dsp:sp modelId="{A230B5CD-51A5-4C0D-9549-2666EED2BDF9}">
      <dsp:nvSpPr>
        <dsp:cNvPr id="0" name=""/>
        <dsp:cNvSpPr/>
      </dsp:nvSpPr>
      <dsp:spPr>
        <a:xfrm>
          <a:off x="0" y="937800"/>
          <a:ext cx="5486400" cy="662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50800" rIns="284480" bIns="50800" numCol="1" spcCol="1270" anchor="t" anchorCtr="0">
          <a:noAutofit/>
        </a:bodyPr>
        <a:lstStyle/>
        <a:p>
          <a:pPr marL="285750" lvl="1" indent="-285750" algn="l" defTabSz="1377950">
            <a:lnSpc>
              <a:spcPct val="90000"/>
            </a:lnSpc>
            <a:spcBef>
              <a:spcPct val="0"/>
            </a:spcBef>
            <a:spcAft>
              <a:spcPct val="20000"/>
            </a:spcAft>
            <a:buChar char="•"/>
          </a:pPr>
          <a:r>
            <a:rPr lang="en-IN" sz="3100" kern="1200"/>
            <a:t>hello</a:t>
          </a:r>
        </a:p>
      </dsp:txBody>
      <dsp:txXfrm>
        <a:off x="0" y="937800"/>
        <a:ext cx="5486400" cy="662400"/>
      </dsp:txXfrm>
    </dsp:sp>
    <dsp:sp modelId="{381A0034-C724-4871-9F16-8D28AC95CF1A}">
      <dsp:nvSpPr>
        <dsp:cNvPr id="0" name=""/>
        <dsp:cNvSpPr/>
      </dsp:nvSpPr>
      <dsp:spPr>
        <a:xfrm>
          <a:off x="0" y="1600200"/>
          <a:ext cx="5486400" cy="912600"/>
        </a:xfrm>
        <a:prstGeom prst="roundRect">
          <a:avLst/>
        </a:prstGeom>
        <a:solidFill>
          <a:schemeClr val="accen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0" tIns="152400" rIns="152400" bIns="152400" numCol="1" spcCol="1270" anchor="ctr" anchorCtr="0">
          <a:noAutofit/>
        </a:bodyPr>
        <a:lstStyle/>
        <a:p>
          <a:pPr marL="0" lvl="0" indent="0" algn="l" defTabSz="1778000">
            <a:lnSpc>
              <a:spcPct val="90000"/>
            </a:lnSpc>
            <a:spcBef>
              <a:spcPct val="0"/>
            </a:spcBef>
            <a:spcAft>
              <a:spcPct val="35000"/>
            </a:spcAft>
            <a:buNone/>
          </a:pPr>
          <a:r>
            <a:rPr lang="en-IN" sz="4000" kern="1200"/>
            <a:t>how are you</a:t>
          </a:r>
        </a:p>
      </dsp:txBody>
      <dsp:txXfrm>
        <a:off x="44549" y="1644749"/>
        <a:ext cx="5397302" cy="823502"/>
      </dsp:txXfrm>
    </dsp:sp>
    <dsp:sp modelId="{53563E89-260A-4496-A1B6-DAB328463A4D}">
      <dsp:nvSpPr>
        <dsp:cNvPr id="0" name=""/>
        <dsp:cNvSpPr/>
      </dsp:nvSpPr>
      <dsp:spPr>
        <a:xfrm>
          <a:off x="0" y="2512800"/>
          <a:ext cx="5486400" cy="662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50800" rIns="284480" bIns="50800" numCol="1" spcCol="1270" anchor="t" anchorCtr="0">
          <a:noAutofit/>
        </a:bodyPr>
        <a:lstStyle/>
        <a:p>
          <a:pPr marL="285750" lvl="1" indent="-285750" algn="l" defTabSz="1377950">
            <a:lnSpc>
              <a:spcPct val="90000"/>
            </a:lnSpc>
            <a:spcBef>
              <a:spcPct val="0"/>
            </a:spcBef>
            <a:spcAft>
              <a:spcPct val="20000"/>
            </a:spcAft>
            <a:buChar char="•"/>
          </a:pPr>
          <a:r>
            <a:rPr lang="en-IN" sz="3100" kern="1200"/>
            <a:t>i am fine </a:t>
          </a:r>
        </a:p>
      </dsp:txBody>
      <dsp:txXfrm>
        <a:off x="0" y="2512800"/>
        <a:ext cx="5486400" cy="6624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15B91A76-EC04-425C-9971-0D26F659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purushoth</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purushoth</dc:title>
  <dc:subject/>
  <dc:creator>Admin</dc:creator>
  <cp:keywords>help</cp:keywords>
  <dc:description>what you want</dc:description>
  <cp:lastModifiedBy>Admin</cp:lastModifiedBy>
  <cp:revision>4</cp:revision>
  <dcterms:created xsi:type="dcterms:W3CDTF">2024-05-15T04:45:00Z</dcterms:created>
  <dcterms:modified xsi:type="dcterms:W3CDTF">2024-05-15T05:30:00Z</dcterms:modified>
</cp:coreProperties>
</file>